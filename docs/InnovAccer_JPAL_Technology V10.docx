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8CCC4" w14:textId="77777777" w:rsidR="00BD14E2" w:rsidRDefault="00BD14E2" w:rsidP="003660F1">
      <w:pPr>
        <w:spacing w:line="276" w:lineRule="auto"/>
        <w:rPr>
          <w:rFonts w:ascii="Open Sans" w:hAnsi="Open Sans" w:cs="Open Sans"/>
          <w:b/>
          <w:sz w:val="72"/>
        </w:rPr>
      </w:pPr>
    </w:p>
    <w:p w14:paraId="6A243C77" w14:textId="77777777" w:rsidR="00BD14E2" w:rsidRDefault="00BD14E2" w:rsidP="003660F1">
      <w:pPr>
        <w:spacing w:line="276" w:lineRule="auto"/>
        <w:rPr>
          <w:rFonts w:ascii="Open Sans" w:hAnsi="Open Sans" w:cs="Open Sans"/>
          <w:b/>
          <w:sz w:val="72"/>
        </w:rPr>
      </w:pPr>
    </w:p>
    <w:p w14:paraId="0B308317" w14:textId="77777777" w:rsidR="00BD14E2" w:rsidRDefault="00BD14E2" w:rsidP="003660F1">
      <w:pPr>
        <w:spacing w:line="276" w:lineRule="auto"/>
        <w:rPr>
          <w:rFonts w:ascii="Open Sans" w:hAnsi="Open Sans" w:cs="Open Sans"/>
          <w:b/>
          <w:sz w:val="72"/>
        </w:rPr>
      </w:pPr>
    </w:p>
    <w:p w14:paraId="5F21C55F" w14:textId="77777777" w:rsidR="00314BBC" w:rsidRPr="003660F1" w:rsidRDefault="00314BBC" w:rsidP="00314BBC">
      <w:pPr>
        <w:spacing w:line="276" w:lineRule="auto"/>
        <w:rPr>
          <w:rFonts w:ascii="Open Sans" w:hAnsi="Open Sans" w:cs="Open Sans"/>
          <w:b/>
          <w:sz w:val="72"/>
        </w:rPr>
      </w:pPr>
      <w:bookmarkStart w:id="0" w:name="_Toc394158829"/>
      <w:r w:rsidRPr="003660F1">
        <w:rPr>
          <w:rFonts w:ascii="Open Sans" w:hAnsi="Open Sans" w:cs="Open Sans"/>
          <w:b/>
          <w:sz w:val="72"/>
        </w:rPr>
        <w:t>Technical Proposal</w:t>
      </w:r>
    </w:p>
    <w:p w14:paraId="2D9DBA4F" w14:textId="77777777" w:rsidR="00314BBC" w:rsidRDefault="00314BBC" w:rsidP="00314BBC">
      <w:pPr>
        <w:spacing w:line="276" w:lineRule="auto"/>
        <w:jc w:val="both"/>
        <w:rPr>
          <w:rFonts w:ascii="Open Sans" w:hAnsi="Open Sans" w:cs="Open Sans"/>
          <w:b/>
          <w:sz w:val="24"/>
        </w:rPr>
      </w:pPr>
    </w:p>
    <w:p w14:paraId="170138A7" w14:textId="77777777" w:rsidR="00314BBC" w:rsidRDefault="00314BBC" w:rsidP="00314BBC">
      <w:pPr>
        <w:spacing w:line="276" w:lineRule="auto"/>
        <w:jc w:val="both"/>
        <w:rPr>
          <w:rFonts w:ascii="Open Sans" w:hAnsi="Open Sans" w:cs="Open Sans"/>
          <w:b/>
          <w:sz w:val="24"/>
        </w:rPr>
      </w:pPr>
    </w:p>
    <w:tbl>
      <w:tblPr>
        <w:tblStyle w:val="TableGrid"/>
        <w:tblW w:w="927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062"/>
      </w:tblGrid>
      <w:tr w:rsidR="00314BBC" w:rsidRPr="001306B4" w14:paraId="05721AA9" w14:textId="77777777" w:rsidTr="00FE63EB">
        <w:trPr>
          <w:trHeight w:val="372"/>
        </w:trPr>
        <w:tc>
          <w:tcPr>
            <w:tcW w:w="2208" w:type="dxa"/>
          </w:tcPr>
          <w:p w14:paraId="24E70AE1"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Company Name</w:t>
            </w:r>
          </w:p>
        </w:tc>
        <w:tc>
          <w:tcPr>
            <w:tcW w:w="7062" w:type="dxa"/>
          </w:tcPr>
          <w:p w14:paraId="4E9913A8"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InnovAccer Management Private Limited</w:t>
            </w:r>
          </w:p>
          <w:p w14:paraId="6193FD87" w14:textId="77777777" w:rsidR="00314BBC" w:rsidRPr="008B243A" w:rsidRDefault="00314BBC" w:rsidP="00FE63EB">
            <w:pPr>
              <w:spacing w:line="276" w:lineRule="auto"/>
              <w:jc w:val="both"/>
              <w:rPr>
                <w:rFonts w:ascii="Open Sans Light" w:hAnsi="Open Sans Light" w:cs="Open Sans Light"/>
                <w:sz w:val="20"/>
              </w:rPr>
            </w:pPr>
          </w:p>
        </w:tc>
      </w:tr>
      <w:tr w:rsidR="00314BBC" w:rsidRPr="001306B4" w14:paraId="3E0D8FE7" w14:textId="77777777" w:rsidTr="00FE63EB">
        <w:trPr>
          <w:trHeight w:val="387"/>
        </w:trPr>
        <w:tc>
          <w:tcPr>
            <w:tcW w:w="2208" w:type="dxa"/>
          </w:tcPr>
          <w:p w14:paraId="0575671E"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Registered Address</w:t>
            </w:r>
          </w:p>
        </w:tc>
        <w:tc>
          <w:tcPr>
            <w:tcW w:w="7062" w:type="dxa"/>
          </w:tcPr>
          <w:p w14:paraId="04019356"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C-110, Shivalik, Malviya Nagar, New Delhi, India</w:t>
            </w:r>
          </w:p>
          <w:p w14:paraId="4B7E0EE0" w14:textId="77777777" w:rsidR="00314BBC" w:rsidRPr="008B243A" w:rsidRDefault="00314BBC" w:rsidP="00FE63EB">
            <w:pPr>
              <w:spacing w:line="276" w:lineRule="auto"/>
              <w:jc w:val="both"/>
              <w:rPr>
                <w:rFonts w:ascii="Open Sans Light" w:hAnsi="Open Sans Light" w:cs="Open Sans Light"/>
                <w:sz w:val="20"/>
              </w:rPr>
            </w:pPr>
          </w:p>
        </w:tc>
      </w:tr>
      <w:tr w:rsidR="00314BBC" w:rsidRPr="001306B4" w14:paraId="35DCD1ED" w14:textId="77777777" w:rsidTr="00FE63EB">
        <w:trPr>
          <w:trHeight w:val="372"/>
        </w:trPr>
        <w:tc>
          <w:tcPr>
            <w:tcW w:w="2208" w:type="dxa"/>
          </w:tcPr>
          <w:p w14:paraId="2956534E"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Areas of Operation</w:t>
            </w:r>
          </w:p>
        </w:tc>
        <w:tc>
          <w:tcPr>
            <w:tcW w:w="7062" w:type="dxa"/>
          </w:tcPr>
          <w:p w14:paraId="6FC6AEA0"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Technology, Data Analysis, Data Visualization</w:t>
            </w:r>
          </w:p>
          <w:p w14:paraId="3426216B" w14:textId="77777777" w:rsidR="00314BBC" w:rsidRPr="008B243A" w:rsidRDefault="00314BBC" w:rsidP="00FE63EB">
            <w:pPr>
              <w:spacing w:line="276" w:lineRule="auto"/>
              <w:jc w:val="both"/>
              <w:rPr>
                <w:rFonts w:ascii="Open Sans Light" w:hAnsi="Open Sans Light" w:cs="Open Sans Light"/>
                <w:sz w:val="20"/>
              </w:rPr>
            </w:pPr>
          </w:p>
        </w:tc>
      </w:tr>
      <w:tr w:rsidR="00314BBC" w:rsidRPr="001306B4" w14:paraId="7E6C24EB" w14:textId="77777777" w:rsidTr="00FE63EB">
        <w:trPr>
          <w:trHeight w:val="372"/>
        </w:trPr>
        <w:tc>
          <w:tcPr>
            <w:tcW w:w="2208" w:type="dxa"/>
          </w:tcPr>
          <w:p w14:paraId="736E3295" w14:textId="77777777" w:rsidR="00314BBC" w:rsidRPr="008B243A" w:rsidRDefault="00314BBC" w:rsidP="00FE63EB">
            <w:pPr>
              <w:spacing w:line="276" w:lineRule="auto"/>
              <w:jc w:val="both"/>
              <w:rPr>
                <w:rFonts w:ascii="Open Sans Light" w:hAnsi="Open Sans Light" w:cs="Open Sans Light"/>
                <w:sz w:val="20"/>
              </w:rPr>
            </w:pPr>
            <w:r w:rsidRPr="008B243A">
              <w:rPr>
                <w:rFonts w:ascii="Open Sans Light" w:hAnsi="Open Sans Light" w:cs="Open Sans Light"/>
                <w:sz w:val="20"/>
              </w:rPr>
              <w:t xml:space="preserve">Project </w:t>
            </w:r>
          </w:p>
        </w:tc>
        <w:tc>
          <w:tcPr>
            <w:tcW w:w="7062" w:type="dxa"/>
          </w:tcPr>
          <w:p w14:paraId="659774E3" w14:textId="77777777" w:rsidR="00314BBC" w:rsidRPr="008B243A" w:rsidRDefault="00314BBC" w:rsidP="00FE63EB">
            <w:pPr>
              <w:spacing w:line="276" w:lineRule="auto"/>
              <w:jc w:val="both"/>
              <w:rPr>
                <w:rFonts w:ascii="Open Sans Light" w:hAnsi="Open Sans Light" w:cs="Open Sans Light"/>
                <w:sz w:val="20"/>
              </w:rPr>
            </w:pPr>
            <w:r w:rsidRPr="00D71832">
              <w:rPr>
                <w:rFonts w:ascii="Open Sans Light" w:hAnsi="Open Sans Light" w:cs="Open Sans Light"/>
                <w:sz w:val="20"/>
              </w:rPr>
              <w:t xml:space="preserve">Proposal for development of a web-based, interactive, and user-friendly application for use by the </w:t>
            </w:r>
            <w:r>
              <w:rPr>
                <w:rFonts w:ascii="Open Sans Light" w:hAnsi="Open Sans Light" w:cs="Open Sans Light"/>
                <w:sz w:val="20"/>
              </w:rPr>
              <w:t>Abdul Latif Jameel Poverty Action Lab (JPAL).</w:t>
            </w:r>
          </w:p>
        </w:tc>
      </w:tr>
    </w:tbl>
    <w:p w14:paraId="15D14043" w14:textId="77777777" w:rsidR="00314BBC" w:rsidRDefault="00314BBC" w:rsidP="00314BBC">
      <w:pPr>
        <w:spacing w:line="276" w:lineRule="auto"/>
        <w:rPr>
          <w:rFonts w:ascii="Open Sans Light" w:hAnsi="Open Sans Light" w:cs="Open Sans Light"/>
        </w:rPr>
      </w:pPr>
      <w:r>
        <w:rPr>
          <w:rFonts w:ascii="Open Sans Light" w:hAnsi="Open Sans Light" w:cs="Open Sans Light"/>
        </w:rPr>
        <w:br w:type="page"/>
      </w:r>
    </w:p>
    <w:p w14:paraId="179B0B9B" w14:textId="77777777" w:rsidR="009A28D5" w:rsidRPr="009A28D5" w:rsidRDefault="009A28D5" w:rsidP="009A28D5">
      <w:pPr>
        <w:pStyle w:val="Heading1"/>
        <w:rPr>
          <w:rFonts w:ascii="Open Sans Light" w:hAnsi="Open Sans Light" w:cs="Open Sans Light"/>
        </w:rPr>
      </w:pPr>
      <w:r w:rsidRPr="009A28D5">
        <w:rPr>
          <w:rFonts w:ascii="Open Sans Light" w:hAnsi="Open Sans Light" w:cs="Open Sans Light"/>
        </w:rPr>
        <w:lastRenderedPageBreak/>
        <w:t>Introduction</w:t>
      </w:r>
      <w:bookmarkEnd w:id="0"/>
    </w:p>
    <w:p w14:paraId="3218F4CE" w14:textId="77777777" w:rsidR="00A1052F" w:rsidRPr="00604979" w:rsidRDefault="00A1052F" w:rsidP="003660F1">
      <w:pPr>
        <w:spacing w:line="276" w:lineRule="auto"/>
        <w:rPr>
          <w:rFonts w:ascii="Open Sans Light" w:hAnsi="Open Sans Light" w:cs="Open Sans Light"/>
        </w:rPr>
      </w:pPr>
      <w:r w:rsidRPr="00604979">
        <w:rPr>
          <w:rFonts w:ascii="Open Sans Light" w:hAnsi="Open Sans Light" w:cs="Open Sans Light"/>
        </w:rPr>
        <w:t xml:space="preserve">Technical Proposal details application architecture, approach, flexibility within architecture, and support &amp; services to provide a holistic suite of intuitive, flexible, and scalable application suite for </w:t>
      </w:r>
      <w:r w:rsidR="00314BBC">
        <w:rPr>
          <w:rFonts w:ascii="Open Sans Light" w:hAnsi="Open Sans Light" w:cs="Open Sans Light"/>
        </w:rPr>
        <w:t>JPAL</w:t>
      </w:r>
      <w:r w:rsidRPr="00604979">
        <w:rPr>
          <w:rFonts w:ascii="Open Sans Light" w:hAnsi="Open Sans Light" w:cs="Open Sans Light"/>
        </w:rPr>
        <w:t>.</w:t>
      </w:r>
    </w:p>
    <w:p w14:paraId="02743EDC" w14:textId="77777777" w:rsidR="00A1052F" w:rsidRPr="00604979" w:rsidRDefault="00A1052F" w:rsidP="003660F1">
      <w:pPr>
        <w:spacing w:line="276" w:lineRule="auto"/>
        <w:rPr>
          <w:rFonts w:ascii="Open Sans Light" w:hAnsi="Open Sans Light" w:cs="Open Sans Light"/>
        </w:rPr>
      </w:pPr>
    </w:p>
    <w:sdt>
      <w:sdtPr>
        <w:rPr>
          <w:rFonts w:ascii="Open Sans Light" w:eastAsiaTheme="minorHAnsi" w:hAnsi="Open Sans Light" w:cs="Open Sans Light"/>
          <w:color w:val="auto"/>
          <w:sz w:val="22"/>
          <w:szCs w:val="22"/>
        </w:rPr>
        <w:id w:val="-1526407750"/>
        <w:docPartObj>
          <w:docPartGallery w:val="Table of Contents"/>
          <w:docPartUnique/>
        </w:docPartObj>
      </w:sdtPr>
      <w:sdtEndPr>
        <w:rPr>
          <w:b/>
          <w:bCs/>
          <w:noProof/>
        </w:rPr>
      </w:sdtEndPr>
      <w:sdtContent>
        <w:p w14:paraId="409C1DFE" w14:textId="77777777" w:rsidR="00945A56" w:rsidRPr="00604979" w:rsidRDefault="00945A56" w:rsidP="003660F1">
          <w:pPr>
            <w:pStyle w:val="TOCHeading"/>
            <w:spacing w:line="276" w:lineRule="auto"/>
            <w:rPr>
              <w:rFonts w:ascii="Open Sans Light" w:hAnsi="Open Sans Light" w:cs="Open Sans Light"/>
              <w:color w:val="1F4E79" w:themeColor="accent1" w:themeShade="80"/>
            </w:rPr>
          </w:pPr>
          <w:r w:rsidRPr="00604979">
            <w:rPr>
              <w:rFonts w:ascii="Open Sans Light" w:hAnsi="Open Sans Light" w:cs="Open Sans Light"/>
              <w:color w:val="1F4E79" w:themeColor="accent1" w:themeShade="80"/>
            </w:rPr>
            <w:t>Table of Contents</w:t>
          </w:r>
        </w:p>
        <w:p w14:paraId="40376939" w14:textId="77777777" w:rsidR="00314BBC" w:rsidRDefault="00945A56">
          <w:pPr>
            <w:pStyle w:val="TOC1"/>
            <w:tabs>
              <w:tab w:val="right" w:leader="dot" w:pos="9350"/>
            </w:tabs>
            <w:rPr>
              <w:rFonts w:eastAsiaTheme="minorEastAsia"/>
              <w:noProof/>
            </w:rPr>
          </w:pPr>
          <w:r w:rsidRPr="00604979">
            <w:rPr>
              <w:rFonts w:ascii="Open Sans Light" w:hAnsi="Open Sans Light" w:cs="Open Sans Light"/>
            </w:rPr>
            <w:fldChar w:fldCharType="begin"/>
          </w:r>
          <w:r w:rsidRPr="00604979">
            <w:rPr>
              <w:rFonts w:ascii="Open Sans Light" w:hAnsi="Open Sans Light" w:cs="Open Sans Light"/>
            </w:rPr>
            <w:instrText xml:space="preserve"> TOC \o "1-3" \h \z \u </w:instrText>
          </w:r>
          <w:r w:rsidRPr="00604979">
            <w:rPr>
              <w:rFonts w:ascii="Open Sans Light" w:hAnsi="Open Sans Light" w:cs="Open Sans Light"/>
            </w:rPr>
            <w:fldChar w:fldCharType="separate"/>
          </w:r>
          <w:hyperlink w:anchor="_Toc394158829" w:history="1">
            <w:r w:rsidR="00314BBC" w:rsidRPr="000707B6">
              <w:rPr>
                <w:rStyle w:val="Hyperlink"/>
                <w:rFonts w:ascii="Open Sans Light" w:hAnsi="Open Sans Light" w:cs="Open Sans Light"/>
                <w:noProof/>
              </w:rPr>
              <w:t>Introduction</w:t>
            </w:r>
            <w:r w:rsidR="00314BBC">
              <w:rPr>
                <w:noProof/>
                <w:webHidden/>
              </w:rPr>
              <w:tab/>
            </w:r>
            <w:r w:rsidR="00314BBC">
              <w:rPr>
                <w:noProof/>
                <w:webHidden/>
              </w:rPr>
              <w:fldChar w:fldCharType="begin"/>
            </w:r>
            <w:r w:rsidR="00314BBC">
              <w:rPr>
                <w:noProof/>
                <w:webHidden/>
              </w:rPr>
              <w:instrText xml:space="preserve"> PAGEREF _Toc394158829 \h </w:instrText>
            </w:r>
            <w:r w:rsidR="00314BBC">
              <w:rPr>
                <w:noProof/>
                <w:webHidden/>
              </w:rPr>
            </w:r>
            <w:r w:rsidR="00314BBC">
              <w:rPr>
                <w:noProof/>
                <w:webHidden/>
              </w:rPr>
              <w:fldChar w:fldCharType="separate"/>
            </w:r>
            <w:r w:rsidR="00314BBC">
              <w:rPr>
                <w:noProof/>
                <w:webHidden/>
              </w:rPr>
              <w:t>2</w:t>
            </w:r>
            <w:r w:rsidR="00314BBC">
              <w:rPr>
                <w:noProof/>
                <w:webHidden/>
              </w:rPr>
              <w:fldChar w:fldCharType="end"/>
            </w:r>
          </w:hyperlink>
        </w:p>
        <w:p w14:paraId="28CC9948" w14:textId="77777777" w:rsidR="00314BBC" w:rsidRDefault="006B3388">
          <w:pPr>
            <w:pStyle w:val="TOC1"/>
            <w:tabs>
              <w:tab w:val="right" w:leader="dot" w:pos="9350"/>
            </w:tabs>
            <w:rPr>
              <w:rFonts w:eastAsiaTheme="minorEastAsia"/>
              <w:noProof/>
            </w:rPr>
          </w:pPr>
          <w:hyperlink w:anchor="_Toc394158830" w:history="1">
            <w:r w:rsidR="00314BBC" w:rsidRPr="000707B6">
              <w:rPr>
                <w:rStyle w:val="Hyperlink"/>
                <w:rFonts w:ascii="Open Sans Light" w:hAnsi="Open Sans Light" w:cs="Open Sans Light"/>
                <w:noProof/>
              </w:rPr>
              <w:t>Objective</w:t>
            </w:r>
            <w:r w:rsidR="00314BBC">
              <w:rPr>
                <w:noProof/>
                <w:webHidden/>
              </w:rPr>
              <w:tab/>
            </w:r>
            <w:r w:rsidR="00314BBC">
              <w:rPr>
                <w:noProof/>
                <w:webHidden/>
              </w:rPr>
              <w:fldChar w:fldCharType="begin"/>
            </w:r>
            <w:r w:rsidR="00314BBC">
              <w:rPr>
                <w:noProof/>
                <w:webHidden/>
              </w:rPr>
              <w:instrText xml:space="preserve"> PAGEREF _Toc394158830 \h </w:instrText>
            </w:r>
            <w:r w:rsidR="00314BBC">
              <w:rPr>
                <w:noProof/>
                <w:webHidden/>
              </w:rPr>
            </w:r>
            <w:r w:rsidR="00314BBC">
              <w:rPr>
                <w:noProof/>
                <w:webHidden/>
              </w:rPr>
              <w:fldChar w:fldCharType="separate"/>
            </w:r>
            <w:r w:rsidR="00314BBC">
              <w:rPr>
                <w:noProof/>
                <w:webHidden/>
              </w:rPr>
              <w:t>3</w:t>
            </w:r>
            <w:r w:rsidR="00314BBC">
              <w:rPr>
                <w:noProof/>
                <w:webHidden/>
              </w:rPr>
              <w:fldChar w:fldCharType="end"/>
            </w:r>
          </w:hyperlink>
        </w:p>
        <w:p w14:paraId="4C21365F" w14:textId="77777777" w:rsidR="00314BBC" w:rsidRDefault="006B3388">
          <w:pPr>
            <w:pStyle w:val="TOC1"/>
            <w:tabs>
              <w:tab w:val="right" w:leader="dot" w:pos="9350"/>
            </w:tabs>
            <w:rPr>
              <w:rFonts w:eastAsiaTheme="minorEastAsia"/>
              <w:noProof/>
            </w:rPr>
          </w:pPr>
          <w:hyperlink w:anchor="_Toc394158831" w:history="1">
            <w:r w:rsidR="00314BBC" w:rsidRPr="000707B6">
              <w:rPr>
                <w:rStyle w:val="Hyperlink"/>
                <w:rFonts w:ascii="Open Sans Light" w:hAnsi="Open Sans Light" w:cs="Open Sans Light"/>
                <w:noProof/>
              </w:rPr>
              <w:t>Application Architecture</w:t>
            </w:r>
            <w:r w:rsidR="00314BBC">
              <w:rPr>
                <w:noProof/>
                <w:webHidden/>
              </w:rPr>
              <w:tab/>
            </w:r>
            <w:r w:rsidR="00314BBC">
              <w:rPr>
                <w:noProof/>
                <w:webHidden/>
              </w:rPr>
              <w:fldChar w:fldCharType="begin"/>
            </w:r>
            <w:r w:rsidR="00314BBC">
              <w:rPr>
                <w:noProof/>
                <w:webHidden/>
              </w:rPr>
              <w:instrText xml:space="preserve"> PAGEREF _Toc394158831 \h </w:instrText>
            </w:r>
            <w:r w:rsidR="00314BBC">
              <w:rPr>
                <w:noProof/>
                <w:webHidden/>
              </w:rPr>
            </w:r>
            <w:r w:rsidR="00314BBC">
              <w:rPr>
                <w:noProof/>
                <w:webHidden/>
              </w:rPr>
              <w:fldChar w:fldCharType="separate"/>
            </w:r>
            <w:r w:rsidR="00314BBC">
              <w:rPr>
                <w:noProof/>
                <w:webHidden/>
              </w:rPr>
              <w:t>3</w:t>
            </w:r>
            <w:r w:rsidR="00314BBC">
              <w:rPr>
                <w:noProof/>
                <w:webHidden/>
              </w:rPr>
              <w:fldChar w:fldCharType="end"/>
            </w:r>
          </w:hyperlink>
        </w:p>
        <w:p w14:paraId="312FC4D6" w14:textId="77777777" w:rsidR="00314BBC" w:rsidRDefault="006B3388">
          <w:pPr>
            <w:pStyle w:val="TOC1"/>
            <w:tabs>
              <w:tab w:val="right" w:leader="dot" w:pos="9350"/>
            </w:tabs>
            <w:rPr>
              <w:rFonts w:eastAsiaTheme="minorEastAsia"/>
              <w:noProof/>
            </w:rPr>
          </w:pPr>
          <w:hyperlink w:anchor="_Toc394158832" w:history="1">
            <w:r w:rsidR="00314BBC" w:rsidRPr="000707B6">
              <w:rPr>
                <w:rStyle w:val="Hyperlink"/>
                <w:rFonts w:ascii="Open Sans Light" w:hAnsi="Open Sans Light" w:cs="Open Sans Light"/>
                <w:noProof/>
              </w:rPr>
              <w:t>Components</w:t>
            </w:r>
            <w:r w:rsidR="00314BBC">
              <w:rPr>
                <w:noProof/>
                <w:webHidden/>
              </w:rPr>
              <w:tab/>
            </w:r>
            <w:r w:rsidR="00314BBC">
              <w:rPr>
                <w:noProof/>
                <w:webHidden/>
              </w:rPr>
              <w:fldChar w:fldCharType="begin"/>
            </w:r>
            <w:r w:rsidR="00314BBC">
              <w:rPr>
                <w:noProof/>
                <w:webHidden/>
              </w:rPr>
              <w:instrText xml:space="preserve"> PAGEREF _Toc394158832 \h </w:instrText>
            </w:r>
            <w:r w:rsidR="00314BBC">
              <w:rPr>
                <w:noProof/>
                <w:webHidden/>
              </w:rPr>
            </w:r>
            <w:r w:rsidR="00314BBC">
              <w:rPr>
                <w:noProof/>
                <w:webHidden/>
              </w:rPr>
              <w:fldChar w:fldCharType="separate"/>
            </w:r>
            <w:r w:rsidR="00314BBC">
              <w:rPr>
                <w:noProof/>
                <w:webHidden/>
              </w:rPr>
              <w:t>5</w:t>
            </w:r>
            <w:r w:rsidR="00314BBC">
              <w:rPr>
                <w:noProof/>
                <w:webHidden/>
              </w:rPr>
              <w:fldChar w:fldCharType="end"/>
            </w:r>
          </w:hyperlink>
        </w:p>
        <w:p w14:paraId="109F15EB" w14:textId="77777777" w:rsidR="00314BBC" w:rsidRDefault="006B3388">
          <w:pPr>
            <w:pStyle w:val="TOC2"/>
            <w:tabs>
              <w:tab w:val="right" w:leader="dot" w:pos="9350"/>
            </w:tabs>
            <w:rPr>
              <w:rFonts w:eastAsiaTheme="minorEastAsia"/>
              <w:noProof/>
            </w:rPr>
          </w:pPr>
          <w:hyperlink w:anchor="_Toc394158833" w:history="1">
            <w:r w:rsidR="00314BBC" w:rsidRPr="000707B6">
              <w:rPr>
                <w:rStyle w:val="Hyperlink"/>
                <w:rFonts w:ascii="Open Sans Light" w:hAnsi="Open Sans Light" w:cs="Open Sans Light"/>
                <w:noProof/>
              </w:rPr>
              <w:t>Access Control</w:t>
            </w:r>
            <w:r w:rsidR="00314BBC">
              <w:rPr>
                <w:noProof/>
                <w:webHidden/>
              </w:rPr>
              <w:tab/>
            </w:r>
            <w:r w:rsidR="00314BBC">
              <w:rPr>
                <w:noProof/>
                <w:webHidden/>
              </w:rPr>
              <w:fldChar w:fldCharType="begin"/>
            </w:r>
            <w:r w:rsidR="00314BBC">
              <w:rPr>
                <w:noProof/>
                <w:webHidden/>
              </w:rPr>
              <w:instrText xml:space="preserve"> PAGEREF _Toc394158833 \h </w:instrText>
            </w:r>
            <w:r w:rsidR="00314BBC">
              <w:rPr>
                <w:noProof/>
                <w:webHidden/>
              </w:rPr>
            </w:r>
            <w:r w:rsidR="00314BBC">
              <w:rPr>
                <w:noProof/>
                <w:webHidden/>
              </w:rPr>
              <w:fldChar w:fldCharType="separate"/>
            </w:r>
            <w:r w:rsidR="00314BBC">
              <w:rPr>
                <w:noProof/>
                <w:webHidden/>
              </w:rPr>
              <w:t>5</w:t>
            </w:r>
            <w:r w:rsidR="00314BBC">
              <w:rPr>
                <w:noProof/>
                <w:webHidden/>
              </w:rPr>
              <w:fldChar w:fldCharType="end"/>
            </w:r>
          </w:hyperlink>
        </w:p>
        <w:p w14:paraId="4218997C" w14:textId="77777777" w:rsidR="00314BBC" w:rsidRDefault="006B3388">
          <w:pPr>
            <w:pStyle w:val="TOC2"/>
            <w:tabs>
              <w:tab w:val="right" w:leader="dot" w:pos="9350"/>
            </w:tabs>
            <w:rPr>
              <w:rFonts w:eastAsiaTheme="minorEastAsia"/>
              <w:noProof/>
            </w:rPr>
          </w:pPr>
          <w:hyperlink w:anchor="_Toc394158834" w:history="1">
            <w:r w:rsidR="00314BBC" w:rsidRPr="000707B6">
              <w:rPr>
                <w:rStyle w:val="Hyperlink"/>
                <w:rFonts w:ascii="Open Sans Light" w:hAnsi="Open Sans Light" w:cs="Open Sans Light"/>
                <w:noProof/>
              </w:rPr>
              <w:t>Database Handler</w:t>
            </w:r>
            <w:r w:rsidR="00314BBC">
              <w:rPr>
                <w:noProof/>
                <w:webHidden/>
              </w:rPr>
              <w:tab/>
            </w:r>
            <w:r w:rsidR="00314BBC">
              <w:rPr>
                <w:noProof/>
                <w:webHidden/>
              </w:rPr>
              <w:fldChar w:fldCharType="begin"/>
            </w:r>
            <w:r w:rsidR="00314BBC">
              <w:rPr>
                <w:noProof/>
                <w:webHidden/>
              </w:rPr>
              <w:instrText xml:space="preserve"> PAGEREF _Toc394158834 \h </w:instrText>
            </w:r>
            <w:r w:rsidR="00314BBC">
              <w:rPr>
                <w:noProof/>
                <w:webHidden/>
              </w:rPr>
            </w:r>
            <w:r w:rsidR="00314BBC">
              <w:rPr>
                <w:noProof/>
                <w:webHidden/>
              </w:rPr>
              <w:fldChar w:fldCharType="separate"/>
            </w:r>
            <w:r w:rsidR="00314BBC">
              <w:rPr>
                <w:noProof/>
                <w:webHidden/>
              </w:rPr>
              <w:t>5</w:t>
            </w:r>
            <w:r w:rsidR="00314BBC">
              <w:rPr>
                <w:noProof/>
                <w:webHidden/>
              </w:rPr>
              <w:fldChar w:fldCharType="end"/>
            </w:r>
          </w:hyperlink>
        </w:p>
        <w:p w14:paraId="44C4FDF7" w14:textId="77777777" w:rsidR="00314BBC" w:rsidRDefault="006B3388">
          <w:pPr>
            <w:pStyle w:val="TOC2"/>
            <w:tabs>
              <w:tab w:val="right" w:leader="dot" w:pos="9350"/>
            </w:tabs>
            <w:rPr>
              <w:rFonts w:eastAsiaTheme="minorEastAsia"/>
              <w:noProof/>
            </w:rPr>
          </w:pPr>
          <w:hyperlink w:anchor="_Toc394158835" w:history="1">
            <w:r w:rsidR="00314BBC" w:rsidRPr="000707B6">
              <w:rPr>
                <w:rStyle w:val="Hyperlink"/>
                <w:rFonts w:ascii="Open Sans Light" w:hAnsi="Open Sans Light" w:cs="Open Sans Light"/>
                <w:noProof/>
              </w:rPr>
              <w:t>Web UI Layer</w:t>
            </w:r>
            <w:r w:rsidR="00314BBC">
              <w:rPr>
                <w:noProof/>
                <w:webHidden/>
              </w:rPr>
              <w:tab/>
            </w:r>
            <w:r w:rsidR="00314BBC">
              <w:rPr>
                <w:noProof/>
                <w:webHidden/>
              </w:rPr>
              <w:fldChar w:fldCharType="begin"/>
            </w:r>
            <w:r w:rsidR="00314BBC">
              <w:rPr>
                <w:noProof/>
                <w:webHidden/>
              </w:rPr>
              <w:instrText xml:space="preserve"> PAGEREF _Toc394158835 \h </w:instrText>
            </w:r>
            <w:r w:rsidR="00314BBC">
              <w:rPr>
                <w:noProof/>
                <w:webHidden/>
              </w:rPr>
            </w:r>
            <w:r w:rsidR="00314BBC">
              <w:rPr>
                <w:noProof/>
                <w:webHidden/>
              </w:rPr>
              <w:fldChar w:fldCharType="separate"/>
            </w:r>
            <w:r w:rsidR="00314BBC">
              <w:rPr>
                <w:noProof/>
                <w:webHidden/>
              </w:rPr>
              <w:t>5</w:t>
            </w:r>
            <w:r w:rsidR="00314BBC">
              <w:rPr>
                <w:noProof/>
                <w:webHidden/>
              </w:rPr>
              <w:fldChar w:fldCharType="end"/>
            </w:r>
          </w:hyperlink>
        </w:p>
        <w:p w14:paraId="544FD75A" w14:textId="77777777" w:rsidR="00314BBC" w:rsidRDefault="006B3388">
          <w:pPr>
            <w:pStyle w:val="TOC2"/>
            <w:tabs>
              <w:tab w:val="right" w:leader="dot" w:pos="9350"/>
            </w:tabs>
            <w:rPr>
              <w:rFonts w:eastAsiaTheme="minorEastAsia"/>
              <w:noProof/>
            </w:rPr>
          </w:pPr>
          <w:hyperlink w:anchor="_Toc394158836" w:history="1">
            <w:r w:rsidR="00314BBC" w:rsidRPr="000707B6">
              <w:rPr>
                <w:rStyle w:val="Hyperlink"/>
                <w:rFonts w:ascii="Open Sans Light" w:hAnsi="Open Sans Light" w:cs="Open Sans Light"/>
                <w:noProof/>
              </w:rPr>
              <w:t>Mobile Back-End /Mobile API Endpoint</w:t>
            </w:r>
            <w:r w:rsidR="00314BBC">
              <w:rPr>
                <w:noProof/>
                <w:webHidden/>
              </w:rPr>
              <w:tab/>
            </w:r>
            <w:r w:rsidR="00314BBC">
              <w:rPr>
                <w:noProof/>
                <w:webHidden/>
              </w:rPr>
              <w:fldChar w:fldCharType="begin"/>
            </w:r>
            <w:r w:rsidR="00314BBC">
              <w:rPr>
                <w:noProof/>
                <w:webHidden/>
              </w:rPr>
              <w:instrText xml:space="preserve"> PAGEREF _Toc394158836 \h </w:instrText>
            </w:r>
            <w:r w:rsidR="00314BBC">
              <w:rPr>
                <w:noProof/>
                <w:webHidden/>
              </w:rPr>
            </w:r>
            <w:r w:rsidR="00314BBC">
              <w:rPr>
                <w:noProof/>
                <w:webHidden/>
              </w:rPr>
              <w:fldChar w:fldCharType="separate"/>
            </w:r>
            <w:r w:rsidR="00314BBC">
              <w:rPr>
                <w:noProof/>
                <w:webHidden/>
              </w:rPr>
              <w:t>5</w:t>
            </w:r>
            <w:r w:rsidR="00314BBC">
              <w:rPr>
                <w:noProof/>
                <w:webHidden/>
              </w:rPr>
              <w:fldChar w:fldCharType="end"/>
            </w:r>
          </w:hyperlink>
        </w:p>
        <w:p w14:paraId="160583BF" w14:textId="77777777" w:rsidR="00314BBC" w:rsidRDefault="006B3388">
          <w:pPr>
            <w:pStyle w:val="TOC2"/>
            <w:tabs>
              <w:tab w:val="right" w:leader="dot" w:pos="9350"/>
            </w:tabs>
            <w:rPr>
              <w:rFonts w:eastAsiaTheme="minorEastAsia"/>
              <w:noProof/>
            </w:rPr>
          </w:pPr>
          <w:hyperlink w:anchor="_Toc394158837" w:history="1">
            <w:r w:rsidR="00314BBC" w:rsidRPr="000707B6">
              <w:rPr>
                <w:rStyle w:val="Hyperlink"/>
                <w:rFonts w:ascii="Open Sans Light" w:hAnsi="Open Sans Light" w:cs="Open Sans Light"/>
                <w:noProof/>
              </w:rPr>
              <w:t>Data Sync Handler</w:t>
            </w:r>
            <w:r w:rsidR="00314BBC">
              <w:rPr>
                <w:noProof/>
                <w:webHidden/>
              </w:rPr>
              <w:tab/>
            </w:r>
            <w:r w:rsidR="00314BBC">
              <w:rPr>
                <w:noProof/>
                <w:webHidden/>
              </w:rPr>
              <w:fldChar w:fldCharType="begin"/>
            </w:r>
            <w:r w:rsidR="00314BBC">
              <w:rPr>
                <w:noProof/>
                <w:webHidden/>
              </w:rPr>
              <w:instrText xml:space="preserve"> PAGEREF _Toc394158837 \h </w:instrText>
            </w:r>
            <w:r w:rsidR="00314BBC">
              <w:rPr>
                <w:noProof/>
                <w:webHidden/>
              </w:rPr>
            </w:r>
            <w:r w:rsidR="00314BBC">
              <w:rPr>
                <w:noProof/>
                <w:webHidden/>
              </w:rPr>
              <w:fldChar w:fldCharType="separate"/>
            </w:r>
            <w:r w:rsidR="00314BBC">
              <w:rPr>
                <w:noProof/>
                <w:webHidden/>
              </w:rPr>
              <w:t>5</w:t>
            </w:r>
            <w:r w:rsidR="00314BBC">
              <w:rPr>
                <w:noProof/>
                <w:webHidden/>
              </w:rPr>
              <w:fldChar w:fldCharType="end"/>
            </w:r>
          </w:hyperlink>
        </w:p>
        <w:p w14:paraId="6C9BE703" w14:textId="77777777" w:rsidR="00314BBC" w:rsidRDefault="006B3388">
          <w:pPr>
            <w:pStyle w:val="TOC2"/>
            <w:tabs>
              <w:tab w:val="right" w:leader="dot" w:pos="9350"/>
            </w:tabs>
            <w:rPr>
              <w:rFonts w:eastAsiaTheme="minorEastAsia"/>
              <w:noProof/>
            </w:rPr>
          </w:pPr>
          <w:hyperlink w:anchor="_Toc394158838" w:history="1">
            <w:r w:rsidR="00314BBC" w:rsidRPr="000707B6">
              <w:rPr>
                <w:rStyle w:val="Hyperlink"/>
                <w:rFonts w:ascii="Open Sans Light" w:hAnsi="Open Sans Light" w:cs="Open Sans Light"/>
                <w:noProof/>
              </w:rPr>
              <w:t>Mobile UI Layer</w:t>
            </w:r>
            <w:r w:rsidR="00314BBC">
              <w:rPr>
                <w:noProof/>
                <w:webHidden/>
              </w:rPr>
              <w:tab/>
            </w:r>
            <w:r w:rsidR="00314BBC">
              <w:rPr>
                <w:noProof/>
                <w:webHidden/>
              </w:rPr>
              <w:fldChar w:fldCharType="begin"/>
            </w:r>
            <w:r w:rsidR="00314BBC">
              <w:rPr>
                <w:noProof/>
                <w:webHidden/>
              </w:rPr>
              <w:instrText xml:space="preserve"> PAGEREF _Toc394158838 \h </w:instrText>
            </w:r>
            <w:r w:rsidR="00314BBC">
              <w:rPr>
                <w:noProof/>
                <w:webHidden/>
              </w:rPr>
            </w:r>
            <w:r w:rsidR="00314BBC">
              <w:rPr>
                <w:noProof/>
                <w:webHidden/>
              </w:rPr>
              <w:fldChar w:fldCharType="separate"/>
            </w:r>
            <w:r w:rsidR="00314BBC">
              <w:rPr>
                <w:noProof/>
                <w:webHidden/>
              </w:rPr>
              <w:t>6</w:t>
            </w:r>
            <w:r w:rsidR="00314BBC">
              <w:rPr>
                <w:noProof/>
                <w:webHidden/>
              </w:rPr>
              <w:fldChar w:fldCharType="end"/>
            </w:r>
          </w:hyperlink>
        </w:p>
        <w:p w14:paraId="33FA59DF" w14:textId="77777777" w:rsidR="00314BBC" w:rsidRDefault="006B3388">
          <w:pPr>
            <w:pStyle w:val="TOC1"/>
            <w:tabs>
              <w:tab w:val="right" w:leader="dot" w:pos="9350"/>
            </w:tabs>
            <w:rPr>
              <w:rFonts w:eastAsiaTheme="minorEastAsia"/>
              <w:noProof/>
            </w:rPr>
          </w:pPr>
          <w:hyperlink w:anchor="_Toc394158839" w:history="1">
            <w:r w:rsidR="00314BBC" w:rsidRPr="000707B6">
              <w:rPr>
                <w:rStyle w:val="Hyperlink"/>
                <w:rFonts w:ascii="Open Sans Light" w:hAnsi="Open Sans Light" w:cs="Open Sans Light"/>
                <w:noProof/>
              </w:rPr>
              <w:t>USE-CASE DIAGRAM</w:t>
            </w:r>
            <w:r w:rsidR="00314BBC">
              <w:rPr>
                <w:noProof/>
                <w:webHidden/>
              </w:rPr>
              <w:tab/>
            </w:r>
            <w:r w:rsidR="00314BBC">
              <w:rPr>
                <w:noProof/>
                <w:webHidden/>
              </w:rPr>
              <w:fldChar w:fldCharType="begin"/>
            </w:r>
            <w:r w:rsidR="00314BBC">
              <w:rPr>
                <w:noProof/>
                <w:webHidden/>
              </w:rPr>
              <w:instrText xml:space="preserve"> PAGEREF _Toc394158839 \h </w:instrText>
            </w:r>
            <w:r w:rsidR="00314BBC">
              <w:rPr>
                <w:noProof/>
                <w:webHidden/>
              </w:rPr>
            </w:r>
            <w:r w:rsidR="00314BBC">
              <w:rPr>
                <w:noProof/>
                <w:webHidden/>
              </w:rPr>
              <w:fldChar w:fldCharType="separate"/>
            </w:r>
            <w:r w:rsidR="00314BBC">
              <w:rPr>
                <w:noProof/>
                <w:webHidden/>
              </w:rPr>
              <w:t>7</w:t>
            </w:r>
            <w:r w:rsidR="00314BBC">
              <w:rPr>
                <w:noProof/>
                <w:webHidden/>
              </w:rPr>
              <w:fldChar w:fldCharType="end"/>
            </w:r>
          </w:hyperlink>
        </w:p>
        <w:p w14:paraId="26569C8D" w14:textId="77777777" w:rsidR="00314BBC" w:rsidRDefault="006B3388">
          <w:pPr>
            <w:pStyle w:val="TOC1"/>
            <w:tabs>
              <w:tab w:val="right" w:leader="dot" w:pos="9350"/>
            </w:tabs>
            <w:rPr>
              <w:rFonts w:eastAsiaTheme="minorEastAsia"/>
              <w:noProof/>
            </w:rPr>
          </w:pPr>
          <w:hyperlink w:anchor="_Toc394158840" w:history="1">
            <w:r w:rsidR="00314BBC" w:rsidRPr="000707B6">
              <w:rPr>
                <w:rStyle w:val="Hyperlink"/>
                <w:rFonts w:ascii="Open Sans Light" w:hAnsi="Open Sans Light" w:cs="Open Sans Light"/>
                <w:noProof/>
              </w:rPr>
              <w:t>Support &amp; Services</w:t>
            </w:r>
            <w:r w:rsidR="00314BBC">
              <w:rPr>
                <w:noProof/>
                <w:webHidden/>
              </w:rPr>
              <w:tab/>
            </w:r>
            <w:r w:rsidR="00314BBC">
              <w:rPr>
                <w:noProof/>
                <w:webHidden/>
              </w:rPr>
              <w:fldChar w:fldCharType="begin"/>
            </w:r>
            <w:r w:rsidR="00314BBC">
              <w:rPr>
                <w:noProof/>
                <w:webHidden/>
              </w:rPr>
              <w:instrText xml:space="preserve"> PAGEREF _Toc394158840 \h </w:instrText>
            </w:r>
            <w:r w:rsidR="00314BBC">
              <w:rPr>
                <w:noProof/>
                <w:webHidden/>
              </w:rPr>
            </w:r>
            <w:r w:rsidR="00314BBC">
              <w:rPr>
                <w:noProof/>
                <w:webHidden/>
              </w:rPr>
              <w:fldChar w:fldCharType="separate"/>
            </w:r>
            <w:r w:rsidR="00314BBC">
              <w:rPr>
                <w:noProof/>
                <w:webHidden/>
              </w:rPr>
              <w:t>11</w:t>
            </w:r>
            <w:r w:rsidR="00314BBC">
              <w:rPr>
                <w:noProof/>
                <w:webHidden/>
              </w:rPr>
              <w:fldChar w:fldCharType="end"/>
            </w:r>
          </w:hyperlink>
        </w:p>
        <w:p w14:paraId="63C08D36" w14:textId="77777777" w:rsidR="00314BBC" w:rsidRDefault="006B3388">
          <w:pPr>
            <w:pStyle w:val="TOC2"/>
            <w:tabs>
              <w:tab w:val="right" w:leader="dot" w:pos="9350"/>
            </w:tabs>
            <w:rPr>
              <w:rFonts w:eastAsiaTheme="minorEastAsia"/>
              <w:noProof/>
            </w:rPr>
          </w:pPr>
          <w:hyperlink w:anchor="_Toc394158841" w:history="1">
            <w:r w:rsidR="00314BBC" w:rsidRPr="000707B6">
              <w:rPr>
                <w:rStyle w:val="Hyperlink"/>
                <w:noProof/>
              </w:rPr>
              <w:t>Ongoing Support</w:t>
            </w:r>
            <w:r w:rsidR="00314BBC">
              <w:rPr>
                <w:noProof/>
                <w:webHidden/>
              </w:rPr>
              <w:tab/>
            </w:r>
            <w:r w:rsidR="00314BBC">
              <w:rPr>
                <w:noProof/>
                <w:webHidden/>
              </w:rPr>
              <w:fldChar w:fldCharType="begin"/>
            </w:r>
            <w:r w:rsidR="00314BBC">
              <w:rPr>
                <w:noProof/>
                <w:webHidden/>
              </w:rPr>
              <w:instrText xml:space="preserve"> PAGEREF _Toc394158841 \h </w:instrText>
            </w:r>
            <w:r w:rsidR="00314BBC">
              <w:rPr>
                <w:noProof/>
                <w:webHidden/>
              </w:rPr>
            </w:r>
            <w:r w:rsidR="00314BBC">
              <w:rPr>
                <w:noProof/>
                <w:webHidden/>
              </w:rPr>
              <w:fldChar w:fldCharType="separate"/>
            </w:r>
            <w:r w:rsidR="00314BBC">
              <w:rPr>
                <w:noProof/>
                <w:webHidden/>
              </w:rPr>
              <w:t>11</w:t>
            </w:r>
            <w:r w:rsidR="00314BBC">
              <w:rPr>
                <w:noProof/>
                <w:webHidden/>
              </w:rPr>
              <w:fldChar w:fldCharType="end"/>
            </w:r>
          </w:hyperlink>
        </w:p>
        <w:p w14:paraId="6CF62F19" w14:textId="77777777" w:rsidR="00314BBC" w:rsidRDefault="006B3388">
          <w:pPr>
            <w:pStyle w:val="TOC2"/>
            <w:tabs>
              <w:tab w:val="right" w:leader="dot" w:pos="9350"/>
            </w:tabs>
            <w:rPr>
              <w:rFonts w:eastAsiaTheme="minorEastAsia"/>
              <w:noProof/>
            </w:rPr>
          </w:pPr>
          <w:hyperlink w:anchor="_Toc394158842" w:history="1">
            <w:r w:rsidR="00314BBC" w:rsidRPr="000707B6">
              <w:rPr>
                <w:rStyle w:val="Hyperlink"/>
                <w:noProof/>
              </w:rPr>
              <w:t>Fresh Support</w:t>
            </w:r>
            <w:r w:rsidR="00314BBC">
              <w:rPr>
                <w:noProof/>
                <w:webHidden/>
              </w:rPr>
              <w:tab/>
            </w:r>
            <w:r w:rsidR="00314BBC">
              <w:rPr>
                <w:noProof/>
                <w:webHidden/>
              </w:rPr>
              <w:fldChar w:fldCharType="begin"/>
            </w:r>
            <w:r w:rsidR="00314BBC">
              <w:rPr>
                <w:noProof/>
                <w:webHidden/>
              </w:rPr>
              <w:instrText xml:space="preserve"> PAGEREF _Toc394158842 \h </w:instrText>
            </w:r>
            <w:r w:rsidR="00314BBC">
              <w:rPr>
                <w:noProof/>
                <w:webHidden/>
              </w:rPr>
            </w:r>
            <w:r w:rsidR="00314BBC">
              <w:rPr>
                <w:noProof/>
                <w:webHidden/>
              </w:rPr>
              <w:fldChar w:fldCharType="separate"/>
            </w:r>
            <w:r w:rsidR="00314BBC">
              <w:rPr>
                <w:noProof/>
                <w:webHidden/>
              </w:rPr>
              <w:t>11</w:t>
            </w:r>
            <w:r w:rsidR="00314BBC">
              <w:rPr>
                <w:noProof/>
                <w:webHidden/>
              </w:rPr>
              <w:fldChar w:fldCharType="end"/>
            </w:r>
          </w:hyperlink>
        </w:p>
        <w:p w14:paraId="3B79D428" w14:textId="77777777" w:rsidR="00314BBC" w:rsidRDefault="006B3388">
          <w:pPr>
            <w:pStyle w:val="TOC1"/>
            <w:tabs>
              <w:tab w:val="right" w:leader="dot" w:pos="9350"/>
            </w:tabs>
            <w:rPr>
              <w:rFonts w:eastAsiaTheme="minorEastAsia"/>
              <w:noProof/>
            </w:rPr>
          </w:pPr>
          <w:hyperlink w:anchor="_Toc394158843" w:history="1">
            <w:r w:rsidR="00314BBC" w:rsidRPr="000707B6">
              <w:rPr>
                <w:rStyle w:val="Hyperlink"/>
                <w:rFonts w:ascii="Open Sans Light" w:hAnsi="Open Sans Light" w:cs="Open Sans Light"/>
                <w:noProof/>
              </w:rPr>
              <w:t>Staffing</w:t>
            </w:r>
            <w:r w:rsidR="00314BBC">
              <w:rPr>
                <w:noProof/>
                <w:webHidden/>
              </w:rPr>
              <w:tab/>
            </w:r>
            <w:r w:rsidR="00314BBC">
              <w:rPr>
                <w:noProof/>
                <w:webHidden/>
              </w:rPr>
              <w:fldChar w:fldCharType="begin"/>
            </w:r>
            <w:r w:rsidR="00314BBC">
              <w:rPr>
                <w:noProof/>
                <w:webHidden/>
              </w:rPr>
              <w:instrText xml:space="preserve"> PAGEREF _Toc394158843 \h </w:instrText>
            </w:r>
            <w:r w:rsidR="00314BBC">
              <w:rPr>
                <w:noProof/>
                <w:webHidden/>
              </w:rPr>
            </w:r>
            <w:r w:rsidR="00314BBC">
              <w:rPr>
                <w:noProof/>
                <w:webHidden/>
              </w:rPr>
              <w:fldChar w:fldCharType="separate"/>
            </w:r>
            <w:r w:rsidR="00314BBC">
              <w:rPr>
                <w:noProof/>
                <w:webHidden/>
              </w:rPr>
              <w:t>12</w:t>
            </w:r>
            <w:r w:rsidR="00314BBC">
              <w:rPr>
                <w:noProof/>
                <w:webHidden/>
              </w:rPr>
              <w:fldChar w:fldCharType="end"/>
            </w:r>
          </w:hyperlink>
        </w:p>
        <w:p w14:paraId="4BCCE8F5" w14:textId="77777777" w:rsidR="00314BBC" w:rsidRDefault="006B3388">
          <w:pPr>
            <w:pStyle w:val="TOC1"/>
            <w:tabs>
              <w:tab w:val="right" w:leader="dot" w:pos="9350"/>
            </w:tabs>
            <w:rPr>
              <w:rFonts w:eastAsiaTheme="minorEastAsia"/>
              <w:noProof/>
            </w:rPr>
          </w:pPr>
          <w:hyperlink w:anchor="_Toc394158844" w:history="1">
            <w:r w:rsidR="00314BBC" w:rsidRPr="000707B6">
              <w:rPr>
                <w:rStyle w:val="Hyperlink"/>
                <w:rFonts w:ascii="Open Sans Light" w:hAnsi="Open Sans Light" w:cs="Open Sans Light"/>
                <w:noProof/>
              </w:rPr>
              <w:t>Timelines</w:t>
            </w:r>
            <w:r w:rsidR="00314BBC">
              <w:rPr>
                <w:noProof/>
                <w:webHidden/>
              </w:rPr>
              <w:tab/>
            </w:r>
            <w:r w:rsidR="00314BBC">
              <w:rPr>
                <w:noProof/>
                <w:webHidden/>
              </w:rPr>
              <w:fldChar w:fldCharType="begin"/>
            </w:r>
            <w:r w:rsidR="00314BBC">
              <w:rPr>
                <w:noProof/>
                <w:webHidden/>
              </w:rPr>
              <w:instrText xml:space="preserve"> PAGEREF _Toc394158844 \h </w:instrText>
            </w:r>
            <w:r w:rsidR="00314BBC">
              <w:rPr>
                <w:noProof/>
                <w:webHidden/>
              </w:rPr>
            </w:r>
            <w:r w:rsidR="00314BBC">
              <w:rPr>
                <w:noProof/>
                <w:webHidden/>
              </w:rPr>
              <w:fldChar w:fldCharType="separate"/>
            </w:r>
            <w:r w:rsidR="00314BBC">
              <w:rPr>
                <w:noProof/>
                <w:webHidden/>
              </w:rPr>
              <w:t>13</w:t>
            </w:r>
            <w:r w:rsidR="00314BBC">
              <w:rPr>
                <w:noProof/>
                <w:webHidden/>
              </w:rPr>
              <w:fldChar w:fldCharType="end"/>
            </w:r>
          </w:hyperlink>
        </w:p>
        <w:p w14:paraId="0F11E476" w14:textId="77777777" w:rsidR="00314BBC" w:rsidRDefault="006B3388">
          <w:pPr>
            <w:pStyle w:val="TOC1"/>
            <w:tabs>
              <w:tab w:val="right" w:leader="dot" w:pos="9350"/>
            </w:tabs>
            <w:rPr>
              <w:rFonts w:eastAsiaTheme="minorEastAsia"/>
              <w:noProof/>
            </w:rPr>
          </w:pPr>
          <w:hyperlink w:anchor="_Toc394158845" w:history="1">
            <w:r w:rsidR="00314BBC" w:rsidRPr="000707B6">
              <w:rPr>
                <w:rStyle w:val="Hyperlink"/>
                <w:rFonts w:ascii="Open Sans Light" w:hAnsi="Open Sans Light" w:cs="Open Sans Light"/>
                <w:noProof/>
              </w:rPr>
              <w:t>Few Examples of InnovAccer designed intuitive platforms and dashboards</w:t>
            </w:r>
            <w:r w:rsidR="00314BBC">
              <w:rPr>
                <w:noProof/>
                <w:webHidden/>
              </w:rPr>
              <w:tab/>
            </w:r>
            <w:r w:rsidR="00314BBC">
              <w:rPr>
                <w:noProof/>
                <w:webHidden/>
              </w:rPr>
              <w:fldChar w:fldCharType="begin"/>
            </w:r>
            <w:r w:rsidR="00314BBC">
              <w:rPr>
                <w:noProof/>
                <w:webHidden/>
              </w:rPr>
              <w:instrText xml:space="preserve"> PAGEREF _Toc394158845 \h </w:instrText>
            </w:r>
            <w:r w:rsidR="00314BBC">
              <w:rPr>
                <w:noProof/>
                <w:webHidden/>
              </w:rPr>
            </w:r>
            <w:r w:rsidR="00314BBC">
              <w:rPr>
                <w:noProof/>
                <w:webHidden/>
              </w:rPr>
              <w:fldChar w:fldCharType="separate"/>
            </w:r>
            <w:r w:rsidR="00314BBC">
              <w:rPr>
                <w:noProof/>
                <w:webHidden/>
              </w:rPr>
              <w:t>14</w:t>
            </w:r>
            <w:r w:rsidR="00314BBC">
              <w:rPr>
                <w:noProof/>
                <w:webHidden/>
              </w:rPr>
              <w:fldChar w:fldCharType="end"/>
            </w:r>
          </w:hyperlink>
        </w:p>
        <w:p w14:paraId="3C763418" w14:textId="77777777" w:rsidR="00945A56" w:rsidRPr="00604979" w:rsidRDefault="00945A56" w:rsidP="003660F1">
          <w:pPr>
            <w:spacing w:line="276" w:lineRule="auto"/>
            <w:rPr>
              <w:rFonts w:ascii="Open Sans Light" w:hAnsi="Open Sans Light" w:cs="Open Sans Light"/>
            </w:rPr>
          </w:pPr>
          <w:r w:rsidRPr="00604979">
            <w:rPr>
              <w:rFonts w:ascii="Open Sans Light" w:hAnsi="Open Sans Light" w:cs="Open Sans Light"/>
              <w:b/>
              <w:bCs/>
              <w:noProof/>
            </w:rPr>
            <w:fldChar w:fldCharType="end"/>
          </w:r>
        </w:p>
      </w:sdtContent>
    </w:sdt>
    <w:p w14:paraId="1DB96386" w14:textId="77777777" w:rsidR="00A1052F" w:rsidRPr="00604979" w:rsidRDefault="00A1052F" w:rsidP="003660F1">
      <w:pPr>
        <w:spacing w:line="276" w:lineRule="auto"/>
        <w:rPr>
          <w:rFonts w:ascii="Open Sans Light" w:hAnsi="Open Sans Light" w:cs="Open Sans Light"/>
        </w:rPr>
      </w:pPr>
    </w:p>
    <w:p w14:paraId="6C2BC73F" w14:textId="77777777" w:rsidR="00945A56" w:rsidRPr="00604979" w:rsidRDefault="00945A56" w:rsidP="003660F1">
      <w:pPr>
        <w:spacing w:line="276" w:lineRule="auto"/>
        <w:rPr>
          <w:rFonts w:ascii="Open Sans Light" w:hAnsi="Open Sans Light" w:cs="Open Sans Light"/>
        </w:rPr>
      </w:pPr>
    </w:p>
    <w:p w14:paraId="6687A53C" w14:textId="77777777" w:rsidR="00DC3B9D" w:rsidRDefault="00DC3B9D">
      <w:pPr>
        <w:rPr>
          <w:rFonts w:ascii="Open Sans Light" w:eastAsiaTheme="majorEastAsia" w:hAnsi="Open Sans Light" w:cs="Open Sans Light"/>
          <w:color w:val="1F4E79" w:themeColor="accent1" w:themeShade="80"/>
          <w:sz w:val="28"/>
          <w:szCs w:val="32"/>
        </w:rPr>
      </w:pPr>
      <w:r>
        <w:rPr>
          <w:rFonts w:ascii="Open Sans Light" w:hAnsi="Open Sans Light" w:cs="Open Sans Light"/>
        </w:rPr>
        <w:br w:type="page"/>
      </w:r>
    </w:p>
    <w:p w14:paraId="7CDAD79E" w14:textId="77777777" w:rsidR="00CD59A0" w:rsidRPr="00604979" w:rsidRDefault="00CD59A0" w:rsidP="003660F1">
      <w:pPr>
        <w:pStyle w:val="Heading1"/>
        <w:spacing w:line="276" w:lineRule="auto"/>
        <w:rPr>
          <w:rFonts w:ascii="Open Sans Light" w:hAnsi="Open Sans Light" w:cs="Open Sans Light"/>
        </w:rPr>
      </w:pPr>
      <w:bookmarkStart w:id="1" w:name="_Toc394158830"/>
      <w:r w:rsidRPr="00604979">
        <w:rPr>
          <w:rFonts w:ascii="Open Sans Light" w:hAnsi="Open Sans Light" w:cs="Open Sans Light"/>
        </w:rPr>
        <w:lastRenderedPageBreak/>
        <w:t>Objective</w:t>
      </w:r>
      <w:bookmarkEnd w:id="1"/>
    </w:p>
    <w:p w14:paraId="728ECD05" w14:textId="77777777" w:rsidR="00CD59A0" w:rsidRPr="00604979" w:rsidRDefault="00CD59A0" w:rsidP="003660F1">
      <w:pPr>
        <w:spacing w:line="276" w:lineRule="auto"/>
        <w:jc w:val="both"/>
        <w:rPr>
          <w:rFonts w:ascii="Open Sans Light" w:hAnsi="Open Sans Light" w:cs="Open Sans Light"/>
          <w:sz w:val="2"/>
        </w:rPr>
      </w:pPr>
    </w:p>
    <w:p w14:paraId="6B5C2622" w14:textId="77777777" w:rsidR="00314BBC" w:rsidRPr="00604979" w:rsidRDefault="00314BBC" w:rsidP="00314BBC">
      <w:pPr>
        <w:spacing w:line="276" w:lineRule="auto"/>
        <w:jc w:val="both"/>
        <w:rPr>
          <w:rFonts w:ascii="Open Sans Light" w:hAnsi="Open Sans Light" w:cs="Open Sans Light"/>
        </w:rPr>
      </w:pPr>
      <w:r>
        <w:rPr>
          <w:rFonts w:ascii="Open Sans Light" w:hAnsi="Open Sans Light" w:cs="Open Sans Light"/>
        </w:rPr>
        <w:t>JPAL</w:t>
      </w:r>
      <w:r w:rsidRPr="00D71832">
        <w:rPr>
          <w:rFonts w:ascii="Open Sans Light" w:hAnsi="Open Sans Light" w:cs="Open Sans Light"/>
        </w:rPr>
        <w:t xml:space="preserve"> requires </w:t>
      </w:r>
      <w:r>
        <w:rPr>
          <w:rFonts w:ascii="Open Sans Light" w:hAnsi="Open Sans Light" w:cs="Open Sans Light"/>
        </w:rPr>
        <w:t>a</w:t>
      </w:r>
      <w:r w:rsidRPr="00D71832">
        <w:rPr>
          <w:rFonts w:ascii="Open Sans Light" w:hAnsi="Open Sans Light" w:cs="Open Sans Light"/>
        </w:rPr>
        <w:t xml:space="preserve"> cloud-based technology platform to collect, store</w:t>
      </w:r>
      <w:r>
        <w:rPr>
          <w:rFonts w:ascii="Open Sans Light" w:hAnsi="Open Sans Light" w:cs="Open Sans Light"/>
        </w:rPr>
        <w:t xml:space="preserve">, organize, protect and access data for </w:t>
      </w:r>
      <w:r w:rsidRPr="00D71832">
        <w:rPr>
          <w:rFonts w:ascii="Open Sans Light" w:hAnsi="Open Sans Light" w:cs="Open Sans Light"/>
        </w:rPr>
        <w:t xml:space="preserve">collecting </w:t>
      </w:r>
      <w:r>
        <w:rPr>
          <w:rFonts w:ascii="Open Sans Light" w:hAnsi="Open Sans Light" w:cs="Open Sans Light"/>
        </w:rPr>
        <w:t xml:space="preserve">survey data on micro and small </w:t>
      </w:r>
      <w:r w:rsidRPr="00D71832">
        <w:rPr>
          <w:rFonts w:ascii="Open Sans Light" w:hAnsi="Open Sans Light" w:cs="Open Sans Light"/>
        </w:rPr>
        <w:t>enterprises</w:t>
      </w:r>
      <w:r>
        <w:rPr>
          <w:rFonts w:ascii="Open Sans Light" w:hAnsi="Open Sans Light" w:cs="Open Sans Light"/>
        </w:rPr>
        <w:t xml:space="preserve"> in developing </w:t>
      </w:r>
      <w:r w:rsidRPr="00D71832">
        <w:rPr>
          <w:rFonts w:ascii="Open Sans Light" w:hAnsi="Open Sans Light" w:cs="Open Sans Light"/>
        </w:rPr>
        <w:t>countries</w:t>
      </w:r>
      <w:r>
        <w:rPr>
          <w:rFonts w:ascii="Open Sans Light" w:hAnsi="Open Sans Light" w:cs="Open Sans Light"/>
        </w:rPr>
        <w:t xml:space="preserve">. </w:t>
      </w:r>
    </w:p>
    <w:p w14:paraId="492FE727" w14:textId="77777777" w:rsidR="00A1052F" w:rsidRPr="009A28D5" w:rsidRDefault="00A1052F" w:rsidP="003660F1">
      <w:pPr>
        <w:spacing w:line="276" w:lineRule="auto"/>
        <w:jc w:val="both"/>
        <w:rPr>
          <w:rFonts w:ascii="Open Sans Light" w:hAnsi="Open Sans Light" w:cs="Open Sans Light"/>
          <w:sz w:val="2"/>
        </w:rPr>
      </w:pPr>
    </w:p>
    <w:p w14:paraId="4DC3A64C" w14:textId="77777777" w:rsidR="00BE47A9" w:rsidRPr="00604979" w:rsidRDefault="00BE47A9" w:rsidP="003660F1">
      <w:pPr>
        <w:pStyle w:val="Heading1"/>
        <w:spacing w:line="276" w:lineRule="auto"/>
        <w:rPr>
          <w:rFonts w:ascii="Open Sans Light" w:hAnsi="Open Sans Light" w:cs="Open Sans Light"/>
        </w:rPr>
      </w:pPr>
      <w:bookmarkStart w:id="2" w:name="_Toc394158831"/>
      <w:r w:rsidRPr="00604979">
        <w:rPr>
          <w:rFonts w:ascii="Open Sans Light" w:hAnsi="Open Sans Light" w:cs="Open Sans Light"/>
        </w:rPr>
        <w:t>Application Architecture</w:t>
      </w:r>
      <w:bookmarkEnd w:id="2"/>
    </w:p>
    <w:p w14:paraId="65CF975C" w14:textId="77777777" w:rsidR="00CD59A0" w:rsidRPr="00604979" w:rsidRDefault="00CD59A0" w:rsidP="003660F1">
      <w:pPr>
        <w:spacing w:line="276" w:lineRule="auto"/>
        <w:rPr>
          <w:rFonts w:ascii="Open Sans Light" w:hAnsi="Open Sans Light" w:cs="Open Sans Light"/>
          <w:sz w:val="2"/>
        </w:rPr>
      </w:pPr>
    </w:p>
    <w:p w14:paraId="67EE97E2" w14:textId="77777777" w:rsidR="00314BBC" w:rsidRPr="00604979" w:rsidRDefault="00314BBC" w:rsidP="00314BBC">
      <w:pPr>
        <w:spacing w:line="276" w:lineRule="auto"/>
        <w:jc w:val="both"/>
        <w:rPr>
          <w:rFonts w:ascii="Open Sans Light" w:hAnsi="Open Sans Light" w:cs="Open Sans Light"/>
        </w:rPr>
      </w:pPr>
      <w:r w:rsidRPr="00604979">
        <w:rPr>
          <w:rFonts w:ascii="Open Sans Light" w:hAnsi="Open Sans Light" w:cs="Open Sans Light"/>
        </w:rPr>
        <w:t xml:space="preserve">A multi-layer architecture is proposed below wherein customization for a particular layer will not require changing codes in other layers. </w:t>
      </w:r>
      <w:commentRangeStart w:id="3"/>
      <w:commentRangeStart w:id="4"/>
      <w:r w:rsidRPr="00604979">
        <w:rPr>
          <w:rFonts w:ascii="Open Sans Light" w:hAnsi="Open Sans Light" w:cs="Open Sans Light"/>
        </w:rPr>
        <w:t xml:space="preserve">Also, end users </w:t>
      </w:r>
      <w:r>
        <w:rPr>
          <w:rFonts w:ascii="Open Sans Light" w:hAnsi="Open Sans Light" w:cs="Open Sans Light"/>
        </w:rPr>
        <w:t xml:space="preserve">at JPAL </w:t>
      </w:r>
      <w:r w:rsidRPr="00604979">
        <w:rPr>
          <w:rFonts w:ascii="Open Sans Light" w:hAnsi="Open Sans Light" w:cs="Open Sans Light"/>
        </w:rPr>
        <w:t xml:space="preserve">will </w:t>
      </w:r>
      <w:r>
        <w:rPr>
          <w:rFonts w:ascii="Open Sans Light" w:hAnsi="Open Sans Light" w:cs="Open Sans Light"/>
        </w:rPr>
        <w:t xml:space="preserve">not </w:t>
      </w:r>
      <w:r w:rsidRPr="00604979">
        <w:rPr>
          <w:rFonts w:ascii="Open Sans Light" w:hAnsi="Open Sans Light" w:cs="Open Sans Light"/>
        </w:rPr>
        <w:t xml:space="preserve">get </w:t>
      </w:r>
      <w:r>
        <w:rPr>
          <w:rFonts w:ascii="Open Sans Light" w:hAnsi="Open Sans Light" w:cs="Open Sans Light"/>
        </w:rPr>
        <w:t>affected with any modification to the back end architecture</w:t>
      </w:r>
      <w:r w:rsidRPr="00604979">
        <w:rPr>
          <w:rFonts w:ascii="Open Sans Light" w:hAnsi="Open Sans Light" w:cs="Open Sans Light"/>
        </w:rPr>
        <w:t>.</w:t>
      </w:r>
      <w:commentRangeEnd w:id="3"/>
      <w:r w:rsidR="00050FFB">
        <w:rPr>
          <w:rStyle w:val="CommentReference"/>
        </w:rPr>
        <w:commentReference w:id="3"/>
      </w:r>
      <w:commentRangeEnd w:id="4"/>
      <w:r w:rsidR="00D87A7F">
        <w:rPr>
          <w:rStyle w:val="CommentReference"/>
        </w:rPr>
        <w:commentReference w:id="4"/>
      </w:r>
    </w:p>
    <w:p w14:paraId="4745B5C8" w14:textId="77777777" w:rsidR="00314BBC" w:rsidRPr="00604979" w:rsidRDefault="00314BBC" w:rsidP="00314BBC">
      <w:pPr>
        <w:spacing w:line="276" w:lineRule="auto"/>
        <w:jc w:val="both"/>
        <w:rPr>
          <w:rFonts w:ascii="Open Sans Light" w:hAnsi="Open Sans Light" w:cs="Open Sans Light"/>
        </w:rPr>
      </w:pPr>
      <w:r w:rsidRPr="00604979">
        <w:rPr>
          <w:rFonts w:ascii="Open Sans Light" w:hAnsi="Open Sans Light" w:cs="Open Sans Light"/>
        </w:rPr>
        <w:t xml:space="preserve">A back-end infrastructure is proposed to be handled on web with </w:t>
      </w:r>
      <w:r w:rsidRPr="005A2683">
        <w:rPr>
          <w:rFonts w:ascii="Open Sans Light" w:hAnsi="Open Sans Light" w:cs="Open Sans Light"/>
        </w:rPr>
        <w:t>a Google Cloud SQL data support. Google Cloud SQL services are flexible</w:t>
      </w:r>
      <w:r w:rsidRPr="00604979">
        <w:rPr>
          <w:rFonts w:ascii="Open Sans Light" w:hAnsi="Open Sans Light" w:cs="Open Sans Light"/>
        </w:rPr>
        <w:t xml:space="preserve"> (most of the features can b</w:t>
      </w:r>
      <w:r>
        <w:rPr>
          <w:rFonts w:ascii="Open Sans Light" w:hAnsi="Open Sans Light" w:cs="Open Sans Light"/>
        </w:rPr>
        <w:t>e changed via coding interface) and</w:t>
      </w:r>
      <w:r w:rsidRPr="00604979">
        <w:rPr>
          <w:rFonts w:ascii="Open Sans Light" w:hAnsi="Open Sans Light" w:cs="Open Sans Light"/>
        </w:rPr>
        <w:t xml:space="preserve"> scalable (any</w:t>
      </w:r>
      <w:r>
        <w:rPr>
          <w:rFonts w:ascii="Open Sans Light" w:hAnsi="Open Sans Light" w:cs="Open Sans Light"/>
        </w:rPr>
        <w:t xml:space="preserve"> amount of data can be handled).</w:t>
      </w:r>
    </w:p>
    <w:p w14:paraId="585B9D16" w14:textId="77777777" w:rsidR="00314BBC" w:rsidRPr="00604979" w:rsidRDefault="00314BBC" w:rsidP="00314BBC">
      <w:pPr>
        <w:spacing w:line="276" w:lineRule="auto"/>
        <w:jc w:val="both"/>
        <w:rPr>
          <w:rFonts w:ascii="Open Sans Light" w:hAnsi="Open Sans Light" w:cs="Open Sans Light"/>
        </w:rPr>
      </w:pPr>
      <w:r w:rsidRPr="00604979">
        <w:rPr>
          <w:rFonts w:ascii="Open Sans Light" w:hAnsi="Open Sans Light" w:cs="Open Sans Light"/>
        </w:rPr>
        <w:t xml:space="preserve">There will be two front-end layers for mobile and web. Multi-layer structure </w:t>
      </w:r>
      <w:r>
        <w:rPr>
          <w:rFonts w:ascii="Open Sans Light" w:hAnsi="Open Sans Light" w:cs="Open Sans Light"/>
        </w:rPr>
        <w:t>in front-end layer provides administrator</w:t>
      </w:r>
      <w:r w:rsidRPr="00604979">
        <w:rPr>
          <w:rFonts w:ascii="Open Sans Light" w:hAnsi="Open Sans Light" w:cs="Open Sans Light"/>
        </w:rPr>
        <w:t xml:space="preserve"> with customization on </w:t>
      </w:r>
      <w:r>
        <w:rPr>
          <w:rFonts w:ascii="Open Sans Light" w:hAnsi="Open Sans Light" w:cs="Open Sans Light"/>
        </w:rPr>
        <w:t xml:space="preserve">survey screens </w:t>
      </w:r>
      <w:r w:rsidRPr="00604979">
        <w:rPr>
          <w:rFonts w:ascii="Open Sans Light" w:hAnsi="Open Sans Light" w:cs="Open Sans Light"/>
        </w:rPr>
        <w:t xml:space="preserve">and handle various sorts of view-ability and workability options as described in the components below. </w:t>
      </w:r>
    </w:p>
    <w:p w14:paraId="4DA63041" w14:textId="77777777" w:rsidR="00314BBC" w:rsidRPr="00604979" w:rsidRDefault="00314BBC" w:rsidP="00314BBC">
      <w:pPr>
        <w:spacing w:line="276" w:lineRule="auto"/>
        <w:jc w:val="both"/>
        <w:rPr>
          <w:rFonts w:ascii="Open Sans Light" w:hAnsi="Open Sans Light" w:cs="Open Sans Light"/>
        </w:rPr>
      </w:pPr>
      <w:r w:rsidRPr="00604979">
        <w:rPr>
          <w:rFonts w:ascii="Open Sans Light" w:hAnsi="Open Sans Light" w:cs="Open Sans Light"/>
        </w:rPr>
        <w:t>To summarize, the application architecture is illustrated in the diagram below. Main features of proposing this architecture are:</w:t>
      </w:r>
    </w:p>
    <w:p w14:paraId="7B961097" w14:textId="77777777" w:rsidR="00314BBC" w:rsidRPr="00604979" w:rsidRDefault="00314BBC" w:rsidP="00314BBC">
      <w:pPr>
        <w:pStyle w:val="ListParagraph"/>
        <w:numPr>
          <w:ilvl w:val="0"/>
          <w:numId w:val="4"/>
        </w:numPr>
        <w:spacing w:line="276" w:lineRule="auto"/>
        <w:jc w:val="both"/>
        <w:rPr>
          <w:rFonts w:ascii="Open Sans Light" w:hAnsi="Open Sans Light" w:cs="Open Sans Light"/>
        </w:rPr>
      </w:pPr>
      <w:r w:rsidRPr="00604979">
        <w:rPr>
          <w:rFonts w:ascii="Open Sans Light" w:hAnsi="Open Sans Light" w:cs="Open Sans Light"/>
          <w:b/>
        </w:rPr>
        <w:t>Modularity in architecture</w:t>
      </w:r>
      <w:r w:rsidRPr="00604979">
        <w:rPr>
          <w:rFonts w:ascii="Open Sans Light" w:hAnsi="Open Sans Light" w:cs="Open Sans Light"/>
        </w:rPr>
        <w:t>: Additions or improvisation on a particular module does not need whole code to be changed but only a sub-module of that particular module. Also testing becomes easier as bugs in each module can be tracked individually rather than in the whole piece of code.</w:t>
      </w:r>
    </w:p>
    <w:p w14:paraId="47076F09" w14:textId="77777777" w:rsidR="001322BD" w:rsidRDefault="00314BBC" w:rsidP="00314BBC">
      <w:pPr>
        <w:pStyle w:val="ListParagraph"/>
        <w:numPr>
          <w:ilvl w:val="0"/>
          <w:numId w:val="4"/>
        </w:numPr>
        <w:spacing w:line="276" w:lineRule="auto"/>
        <w:jc w:val="both"/>
        <w:rPr>
          <w:rFonts w:ascii="Open Sans Light" w:hAnsi="Open Sans Light" w:cs="Open Sans Light"/>
        </w:rPr>
      </w:pPr>
      <w:r w:rsidRPr="008F54EE">
        <w:rPr>
          <w:rFonts w:ascii="Open Sans Light" w:hAnsi="Open Sans Light" w:cs="Open Sans Light"/>
          <w:b/>
        </w:rPr>
        <w:t>Scalability and Response Time</w:t>
      </w:r>
      <w:r w:rsidRPr="008F54EE">
        <w:rPr>
          <w:rFonts w:ascii="Open Sans Light" w:hAnsi="Open Sans Light" w:cs="Open Sans Light"/>
        </w:rPr>
        <w:t xml:space="preserve">: Largeness of Data will not act as a hurdle in successful implementation and running. Neither will issues like higher response times, hanging website, or unhappy customers with this architecture because Google Cloud SQL is built on self-scalable architecture (i.e. Google will itself expand into multiple servers and map &amp; reduce data on its own). Also, our general architecture on querying statements is tested on Google Cloud SQL to give low response time (within few seconds in worst-case scenario) on datasets over few </w:t>
      </w:r>
      <w:r>
        <w:rPr>
          <w:rFonts w:ascii="Open Sans Light" w:hAnsi="Open Sans Light" w:cs="Open Sans Light"/>
        </w:rPr>
        <w:t>million</w:t>
      </w:r>
      <w:r w:rsidRPr="008F54EE">
        <w:rPr>
          <w:rFonts w:ascii="Open Sans Light" w:hAnsi="Open Sans Light" w:cs="Open Sans Light"/>
        </w:rPr>
        <w:t xml:space="preserve"> rows.</w:t>
      </w:r>
    </w:p>
    <w:p w14:paraId="033B819E" w14:textId="77777777" w:rsidR="008F54EE" w:rsidRDefault="000C1CB7">
      <w:r w:rsidRPr="000C1CB7">
        <w:rPr>
          <w:noProof/>
        </w:rPr>
        <w:lastRenderedPageBreak/>
        <w:drawing>
          <wp:inline distT="0" distB="0" distL="0" distR="0" wp14:anchorId="504DED4B" wp14:editId="5895333B">
            <wp:extent cx="5362575" cy="5362575"/>
            <wp:effectExtent l="0" t="0" r="9525" b="9525"/>
            <wp:docPr id="7" name="Picture 7" descr="D:\Innovaccer\Feasibility\JPAL SME Technology Platform\APP ARCHITECTUR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novaccer\Feasibility\JPAL SME Technology Platform\APP ARCHITECTURE 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5362575"/>
                    </a:xfrm>
                    <a:prstGeom prst="rect">
                      <a:avLst/>
                    </a:prstGeom>
                    <a:noFill/>
                    <a:ln>
                      <a:noFill/>
                    </a:ln>
                  </pic:spPr>
                </pic:pic>
              </a:graphicData>
            </a:graphic>
          </wp:inline>
        </w:drawing>
      </w:r>
    </w:p>
    <w:p w14:paraId="1CE8399B" w14:textId="77777777" w:rsidR="00B93560" w:rsidRDefault="00B93560">
      <w:pPr>
        <w:rPr>
          <w:rFonts w:ascii="Open Sans Light" w:hAnsi="Open Sans Light" w:cs="Open Sans Light"/>
          <w:b/>
        </w:rPr>
      </w:pPr>
      <w:r>
        <w:rPr>
          <w:rFonts w:ascii="Open Sans Light" w:hAnsi="Open Sans Light" w:cs="Open Sans Light"/>
          <w:b/>
        </w:rPr>
        <w:br w:type="page"/>
      </w:r>
    </w:p>
    <w:p w14:paraId="13F6B36C" w14:textId="77777777" w:rsidR="00B93560" w:rsidRPr="00604979" w:rsidRDefault="00B93560" w:rsidP="00B93560">
      <w:pPr>
        <w:pStyle w:val="Heading1"/>
        <w:spacing w:line="276" w:lineRule="auto"/>
        <w:rPr>
          <w:rFonts w:ascii="Open Sans Light" w:hAnsi="Open Sans Light" w:cs="Open Sans Light"/>
        </w:rPr>
      </w:pPr>
      <w:bookmarkStart w:id="5" w:name="_Toc373179083"/>
      <w:bookmarkStart w:id="6" w:name="_Toc394158832"/>
      <w:r w:rsidRPr="00604979">
        <w:rPr>
          <w:rFonts w:ascii="Open Sans Light" w:hAnsi="Open Sans Light" w:cs="Open Sans Light"/>
        </w:rPr>
        <w:lastRenderedPageBreak/>
        <w:t>Components</w:t>
      </w:r>
      <w:bookmarkEnd w:id="5"/>
      <w:bookmarkEnd w:id="6"/>
    </w:p>
    <w:p w14:paraId="7A4E04FB" w14:textId="77777777" w:rsidR="00B93560" w:rsidRPr="00604979" w:rsidRDefault="00B93560" w:rsidP="00B93560">
      <w:pPr>
        <w:spacing w:line="276" w:lineRule="auto"/>
        <w:rPr>
          <w:rFonts w:ascii="Open Sans Light" w:hAnsi="Open Sans Light" w:cs="Open Sans Light"/>
        </w:rPr>
      </w:pPr>
      <w:r w:rsidRPr="00604979">
        <w:rPr>
          <w:rFonts w:ascii="Open Sans Light" w:hAnsi="Open Sans Light" w:cs="Open Sans Light"/>
        </w:rPr>
        <w:t xml:space="preserve">Each component along with its description, approach, and flexibility is mentioned below. </w:t>
      </w:r>
    </w:p>
    <w:p w14:paraId="1E220DB8" w14:textId="77777777" w:rsidR="00B93560" w:rsidRPr="00604979" w:rsidRDefault="00433D81" w:rsidP="00B93560">
      <w:pPr>
        <w:pStyle w:val="Heading2"/>
        <w:spacing w:line="276" w:lineRule="auto"/>
        <w:rPr>
          <w:rFonts w:ascii="Open Sans Light" w:hAnsi="Open Sans Light" w:cs="Open Sans Light"/>
        </w:rPr>
      </w:pPr>
      <w:bookmarkStart w:id="7" w:name="_Toc394158833"/>
      <w:r>
        <w:rPr>
          <w:rFonts w:ascii="Open Sans Light" w:hAnsi="Open Sans Light" w:cs="Open Sans Light"/>
        </w:rPr>
        <w:t>Access Control</w:t>
      </w:r>
      <w:bookmarkEnd w:id="7"/>
    </w:p>
    <w:p w14:paraId="1B74FB20" w14:textId="63C2C0E3" w:rsidR="00B93560" w:rsidRDefault="00433D81" w:rsidP="00B93560">
      <w:pPr>
        <w:spacing w:line="276" w:lineRule="auto"/>
        <w:jc w:val="both"/>
        <w:rPr>
          <w:rFonts w:ascii="Open Sans Light" w:hAnsi="Open Sans Light" w:cs="Open Sans Light"/>
        </w:rPr>
      </w:pPr>
      <w:r>
        <w:rPr>
          <w:rFonts w:ascii="Open Sans Light" w:hAnsi="Open Sans Light" w:cs="Open Sans Light"/>
        </w:rPr>
        <w:t xml:space="preserve">Access control will work at both module level and data level. Only users authorized to perform functions like data upload, sync, report generation etc. will be able to access the corresponding modules. </w:t>
      </w:r>
      <w:r w:rsidR="009D3F66">
        <w:rPr>
          <w:rFonts w:ascii="Open Sans Light" w:hAnsi="Open Sans Light" w:cs="Open Sans Light"/>
        </w:rPr>
        <w:t xml:space="preserve">Likewise at data level, only </w:t>
      </w:r>
      <w:r w:rsidR="004B32C2">
        <w:rPr>
          <w:rFonts w:ascii="Open Sans Light" w:hAnsi="Open Sans Light" w:cs="Open Sans Light"/>
        </w:rPr>
        <w:t>Project Manager</w:t>
      </w:r>
      <w:r w:rsidR="009D3F66">
        <w:rPr>
          <w:rFonts w:ascii="Open Sans Light" w:hAnsi="Open Sans Light" w:cs="Open Sans Light"/>
        </w:rPr>
        <w:t>s will have access to the data collected and the authorization to modify the data collected by surveyors.</w:t>
      </w:r>
    </w:p>
    <w:p w14:paraId="71D2C5B3" w14:textId="77777777" w:rsidR="00B93560" w:rsidRPr="00604979" w:rsidRDefault="009D3F66" w:rsidP="009D3F66">
      <w:pPr>
        <w:spacing w:line="276" w:lineRule="auto"/>
        <w:jc w:val="both"/>
        <w:rPr>
          <w:rFonts w:ascii="Open Sans Light" w:hAnsi="Open Sans Light" w:cs="Open Sans Light"/>
        </w:rPr>
      </w:pPr>
      <w:r>
        <w:rPr>
          <w:rFonts w:ascii="Open Sans Light" w:hAnsi="Open Sans Light" w:cs="Open Sans Light"/>
        </w:rPr>
        <w:t xml:space="preserve">The module will be have the flexibility to introduce additional authorizations without needing other modules to be changed. </w:t>
      </w:r>
    </w:p>
    <w:p w14:paraId="3DF76461" w14:textId="77777777" w:rsidR="00B93560" w:rsidRPr="00604979" w:rsidRDefault="00B93560" w:rsidP="00B93560">
      <w:pPr>
        <w:pStyle w:val="Heading2"/>
        <w:spacing w:line="276" w:lineRule="auto"/>
        <w:rPr>
          <w:rFonts w:ascii="Open Sans Light" w:hAnsi="Open Sans Light" w:cs="Open Sans Light"/>
        </w:rPr>
      </w:pPr>
      <w:bookmarkStart w:id="8" w:name="_Toc373179085"/>
      <w:bookmarkStart w:id="9" w:name="_Toc394158834"/>
      <w:r w:rsidRPr="00604979">
        <w:rPr>
          <w:rFonts w:ascii="Open Sans Light" w:hAnsi="Open Sans Light" w:cs="Open Sans Light"/>
        </w:rPr>
        <w:t>Data</w:t>
      </w:r>
      <w:r w:rsidR="009D3F66">
        <w:rPr>
          <w:rFonts w:ascii="Open Sans Light" w:hAnsi="Open Sans Light" w:cs="Open Sans Light"/>
        </w:rPr>
        <w:t xml:space="preserve">base </w:t>
      </w:r>
      <w:bookmarkEnd w:id="8"/>
      <w:r w:rsidR="009D3F66">
        <w:rPr>
          <w:rFonts w:ascii="Open Sans Light" w:hAnsi="Open Sans Light" w:cs="Open Sans Light"/>
        </w:rPr>
        <w:t>Handler</w:t>
      </w:r>
      <w:bookmarkEnd w:id="9"/>
    </w:p>
    <w:p w14:paraId="56D2BCEC" w14:textId="77777777" w:rsidR="00B93560" w:rsidRDefault="009D3F66" w:rsidP="00B93560">
      <w:pPr>
        <w:spacing w:line="276" w:lineRule="auto"/>
        <w:jc w:val="both"/>
        <w:rPr>
          <w:rFonts w:ascii="Open Sans Light" w:hAnsi="Open Sans Light" w:cs="Open Sans Light"/>
        </w:rPr>
      </w:pPr>
      <w:r>
        <w:rPr>
          <w:rFonts w:ascii="Open Sans Light" w:hAnsi="Open Sans Light" w:cs="Open Sans Light"/>
        </w:rPr>
        <w:t>The amount of data collected will scale up with each survey that is added</w:t>
      </w:r>
      <w:r w:rsidR="00B93560" w:rsidRPr="00604979">
        <w:rPr>
          <w:rFonts w:ascii="Open Sans Light" w:hAnsi="Open Sans Light" w:cs="Open Sans Light"/>
        </w:rPr>
        <w:t>.</w:t>
      </w:r>
      <w:r>
        <w:rPr>
          <w:rFonts w:ascii="Open Sans Light" w:hAnsi="Open Sans Light" w:cs="Open Sans Light"/>
        </w:rPr>
        <w:t xml:space="preserve"> </w:t>
      </w:r>
      <w:r w:rsidRPr="005A2683">
        <w:rPr>
          <w:rFonts w:ascii="Open Sans Light" w:hAnsi="Open Sans Light" w:cs="Open Sans Light"/>
        </w:rPr>
        <w:t>Google Cloud SQL services are flexible</w:t>
      </w:r>
      <w:r w:rsidRPr="00604979">
        <w:rPr>
          <w:rFonts w:ascii="Open Sans Light" w:hAnsi="Open Sans Light" w:cs="Open Sans Light"/>
        </w:rPr>
        <w:t xml:space="preserve"> (most of the features can b</w:t>
      </w:r>
      <w:r>
        <w:rPr>
          <w:rFonts w:ascii="Open Sans Light" w:hAnsi="Open Sans Light" w:cs="Open Sans Light"/>
        </w:rPr>
        <w:t>e changed via coding interface) and</w:t>
      </w:r>
      <w:r w:rsidRPr="00604979">
        <w:rPr>
          <w:rFonts w:ascii="Open Sans Light" w:hAnsi="Open Sans Light" w:cs="Open Sans Light"/>
        </w:rPr>
        <w:t xml:space="preserve"> scalable (any</w:t>
      </w:r>
      <w:r>
        <w:rPr>
          <w:rFonts w:ascii="Open Sans Light" w:hAnsi="Open Sans Light" w:cs="Open Sans Light"/>
        </w:rPr>
        <w:t xml:space="preserve"> amount of data can be handled). However the database querying mechanism at application end also needs to efficien</w:t>
      </w:r>
      <w:r w:rsidR="00F9569A">
        <w:rPr>
          <w:rFonts w:ascii="Open Sans Light" w:hAnsi="Open Sans Light" w:cs="Open Sans Light"/>
        </w:rPr>
        <w:t>tly request for data retrieval/updating</w:t>
      </w:r>
      <w:r>
        <w:rPr>
          <w:rFonts w:ascii="Open Sans Light" w:hAnsi="Open Sans Light" w:cs="Open Sans Light"/>
        </w:rPr>
        <w:t xml:space="preserve"> to ensure lower turnaround times for data enabled functionalities. </w:t>
      </w:r>
    </w:p>
    <w:p w14:paraId="6DA681D9" w14:textId="77777777" w:rsidR="007F4E53" w:rsidRPr="00604979" w:rsidRDefault="007F4E53" w:rsidP="007F4E53">
      <w:pPr>
        <w:pStyle w:val="Heading2"/>
        <w:spacing w:line="276" w:lineRule="auto"/>
        <w:rPr>
          <w:rFonts w:ascii="Open Sans Light" w:hAnsi="Open Sans Light" w:cs="Open Sans Light"/>
        </w:rPr>
      </w:pPr>
      <w:bookmarkStart w:id="10" w:name="_Toc394158835"/>
      <w:r w:rsidRPr="00604979">
        <w:rPr>
          <w:rFonts w:ascii="Open Sans Light" w:hAnsi="Open Sans Light" w:cs="Open Sans Light"/>
        </w:rPr>
        <w:t>Web UI Layer</w:t>
      </w:r>
      <w:bookmarkEnd w:id="10"/>
    </w:p>
    <w:p w14:paraId="27D0530D" w14:textId="77777777" w:rsidR="007F4E53" w:rsidRPr="00604979" w:rsidRDefault="007F4E53" w:rsidP="007F4E53">
      <w:pPr>
        <w:spacing w:line="276" w:lineRule="auto"/>
        <w:jc w:val="both"/>
        <w:rPr>
          <w:rFonts w:ascii="Open Sans Light" w:hAnsi="Open Sans Light" w:cs="Open Sans Light"/>
        </w:rPr>
      </w:pPr>
      <w:r w:rsidRPr="00604979">
        <w:rPr>
          <w:rFonts w:ascii="Open Sans Light" w:hAnsi="Open Sans Light" w:cs="Open Sans Light"/>
        </w:rPr>
        <w:t xml:space="preserve">This will be an interactive Web user interface with role based access with each role having its own functionalities associated with it. The UI layer will be build using technologies including HTML5, CSS3, JQuery, and </w:t>
      </w:r>
      <w:r>
        <w:rPr>
          <w:rFonts w:ascii="Open Sans Light" w:hAnsi="Open Sans Light" w:cs="Open Sans Light"/>
        </w:rPr>
        <w:t>Angular JS</w:t>
      </w:r>
      <w:r w:rsidRPr="00604979">
        <w:rPr>
          <w:rFonts w:ascii="Open Sans Light" w:hAnsi="Open Sans Light" w:cs="Open Sans Light"/>
        </w:rPr>
        <w:t>, thus providing a new level of intuitiveness and responsiveness for the end user.</w:t>
      </w:r>
    </w:p>
    <w:p w14:paraId="7E0EDEE1" w14:textId="77777777" w:rsidR="007F4E53" w:rsidRPr="00604979" w:rsidRDefault="007F4E53" w:rsidP="007F4E53">
      <w:pPr>
        <w:pStyle w:val="Heading2"/>
        <w:spacing w:line="276" w:lineRule="auto"/>
        <w:rPr>
          <w:rFonts w:ascii="Open Sans Light" w:hAnsi="Open Sans Light" w:cs="Open Sans Light"/>
        </w:rPr>
      </w:pPr>
      <w:bookmarkStart w:id="11" w:name="_Toc394158836"/>
      <w:r w:rsidRPr="00604979">
        <w:rPr>
          <w:rFonts w:ascii="Open Sans Light" w:hAnsi="Open Sans Light" w:cs="Open Sans Light"/>
        </w:rPr>
        <w:t>Mobile Back-End /Mobile API Endpoint</w:t>
      </w:r>
      <w:bookmarkEnd w:id="11"/>
    </w:p>
    <w:p w14:paraId="1B8950AE" w14:textId="77777777" w:rsidR="007F4E53" w:rsidRPr="00604979" w:rsidRDefault="007F4E53" w:rsidP="007F4E53">
      <w:pPr>
        <w:spacing w:line="276" w:lineRule="auto"/>
        <w:jc w:val="both"/>
        <w:rPr>
          <w:rFonts w:ascii="Open Sans Light" w:hAnsi="Open Sans Light" w:cs="Open Sans Light"/>
        </w:rPr>
      </w:pPr>
      <w:r w:rsidRPr="00604979">
        <w:rPr>
          <w:rFonts w:ascii="Open Sans Light" w:hAnsi="Open Sans Light" w:cs="Open Sans Light"/>
        </w:rPr>
        <w:t>This will be pluggable module running in the web back-end providing REST-full API’s to the Mobile front End. It will allow the Mobile Users to sync data with the server securely</w:t>
      </w:r>
      <w:r>
        <w:rPr>
          <w:rFonts w:ascii="Open Sans Light" w:hAnsi="Open Sans Light" w:cs="Open Sans Light"/>
        </w:rPr>
        <w:t xml:space="preserve"> and also receive updates</w:t>
      </w:r>
      <w:r w:rsidRPr="00604979">
        <w:rPr>
          <w:rFonts w:ascii="Open Sans Light" w:hAnsi="Open Sans Light" w:cs="Open Sans Light"/>
        </w:rPr>
        <w:t>.</w:t>
      </w:r>
      <w:r w:rsidR="0028336A">
        <w:rPr>
          <w:rFonts w:ascii="Open Sans Light" w:hAnsi="Open Sans Light" w:cs="Open Sans Light"/>
        </w:rPr>
        <w:t xml:space="preserve"> The application will have features such as </w:t>
      </w:r>
      <w:commentRangeStart w:id="12"/>
      <w:commentRangeStart w:id="13"/>
      <w:commentRangeStart w:id="14"/>
      <w:commentRangeStart w:id="15"/>
      <w:r w:rsidR="0028336A">
        <w:rPr>
          <w:rFonts w:ascii="Open Sans Light" w:hAnsi="Open Sans Light" w:cs="Open Sans Light"/>
        </w:rPr>
        <w:t xml:space="preserve">GPS logging and photo capturing </w:t>
      </w:r>
      <w:commentRangeEnd w:id="12"/>
      <w:r w:rsidR="0015386F">
        <w:rPr>
          <w:rStyle w:val="CommentReference"/>
        </w:rPr>
        <w:commentReference w:id="12"/>
      </w:r>
      <w:commentRangeEnd w:id="13"/>
      <w:commentRangeEnd w:id="14"/>
      <w:commentRangeEnd w:id="15"/>
      <w:r w:rsidR="00D87A7F">
        <w:rPr>
          <w:rStyle w:val="CommentReference"/>
        </w:rPr>
        <w:commentReference w:id="13"/>
      </w:r>
      <w:r w:rsidR="00231071">
        <w:rPr>
          <w:rStyle w:val="CommentReference"/>
        </w:rPr>
        <w:commentReference w:id="14"/>
      </w:r>
      <w:r w:rsidR="004B32C2">
        <w:rPr>
          <w:rStyle w:val="CommentReference"/>
        </w:rPr>
        <w:commentReference w:id="15"/>
      </w:r>
      <w:r w:rsidR="0028336A">
        <w:rPr>
          <w:rFonts w:ascii="Open Sans Light" w:hAnsi="Open Sans Light" w:cs="Open Sans Light"/>
        </w:rPr>
        <w:t>enabled to increase the comprehensiveness of the survey.</w:t>
      </w:r>
    </w:p>
    <w:p w14:paraId="7DE8EF42" w14:textId="77777777" w:rsidR="007F4E53" w:rsidRPr="00604979" w:rsidRDefault="007F4E53" w:rsidP="007F4E53">
      <w:pPr>
        <w:pStyle w:val="Heading2"/>
        <w:spacing w:line="276" w:lineRule="auto"/>
        <w:rPr>
          <w:rFonts w:ascii="Open Sans Light" w:hAnsi="Open Sans Light" w:cs="Open Sans Light"/>
        </w:rPr>
      </w:pPr>
      <w:bookmarkStart w:id="16" w:name="_Toc394158837"/>
      <w:r w:rsidRPr="00604979">
        <w:rPr>
          <w:rFonts w:ascii="Open Sans Light" w:hAnsi="Open Sans Light" w:cs="Open Sans Light"/>
        </w:rPr>
        <w:t>Data Sync Handler</w:t>
      </w:r>
      <w:bookmarkEnd w:id="16"/>
    </w:p>
    <w:p w14:paraId="6C2FC530" w14:textId="77777777" w:rsidR="007F4E53" w:rsidRPr="00604979" w:rsidRDefault="007F4E53" w:rsidP="007F4E53">
      <w:pPr>
        <w:spacing w:line="276" w:lineRule="auto"/>
        <w:jc w:val="both"/>
        <w:rPr>
          <w:rFonts w:ascii="Open Sans Light" w:hAnsi="Open Sans Light" w:cs="Open Sans Light"/>
        </w:rPr>
      </w:pPr>
      <w:r w:rsidRPr="00604979">
        <w:rPr>
          <w:rFonts w:ascii="Open Sans Light" w:hAnsi="Open Sans Light" w:cs="Open Sans Light"/>
        </w:rPr>
        <w:t>This layer will use the Mobile API Endpoint to sync data to the server and access data from the same. The data access will be secured and will require a user token with every API request.</w:t>
      </w:r>
      <w:r>
        <w:rPr>
          <w:rFonts w:ascii="Open Sans Light" w:hAnsi="Open Sans Light" w:cs="Open Sans Light"/>
        </w:rPr>
        <w:t xml:space="preserve"> </w:t>
      </w:r>
      <w:r w:rsidRPr="00604979">
        <w:rPr>
          <w:rFonts w:ascii="Open Sans Light" w:hAnsi="Open Sans Light" w:cs="Open Sans Light"/>
        </w:rPr>
        <w:t>U</w:t>
      </w:r>
      <w:r>
        <w:rPr>
          <w:rFonts w:ascii="Open Sans Light" w:hAnsi="Open Sans Light" w:cs="Open Sans Light"/>
        </w:rPr>
        <w:t>s</w:t>
      </w:r>
      <w:r w:rsidRPr="00604979">
        <w:rPr>
          <w:rFonts w:ascii="Open Sans Light" w:hAnsi="Open Sans Light" w:cs="Open Sans Light"/>
        </w:rPr>
        <w:t>er will be able to access only the data which user token is authorized for.</w:t>
      </w:r>
    </w:p>
    <w:p w14:paraId="7FACB958" w14:textId="77777777" w:rsidR="007F4E53" w:rsidRPr="00604979" w:rsidRDefault="007F4E53" w:rsidP="007F4E53">
      <w:pPr>
        <w:pStyle w:val="Heading2"/>
        <w:spacing w:line="276" w:lineRule="auto"/>
        <w:rPr>
          <w:rFonts w:ascii="Open Sans Light" w:eastAsiaTheme="minorHAnsi" w:hAnsi="Open Sans Light" w:cs="Open Sans Light"/>
          <w:color w:val="auto"/>
          <w:sz w:val="22"/>
          <w:szCs w:val="22"/>
        </w:rPr>
      </w:pPr>
    </w:p>
    <w:p w14:paraId="204F6F5D" w14:textId="77777777" w:rsidR="007F4E53" w:rsidRPr="00604979" w:rsidRDefault="007F4E53" w:rsidP="007F4E53">
      <w:pPr>
        <w:pStyle w:val="Heading2"/>
        <w:spacing w:line="276" w:lineRule="auto"/>
        <w:rPr>
          <w:rFonts w:ascii="Open Sans Light" w:hAnsi="Open Sans Light" w:cs="Open Sans Light"/>
        </w:rPr>
      </w:pPr>
      <w:bookmarkStart w:id="17" w:name="_Toc394158838"/>
      <w:r>
        <w:rPr>
          <w:rFonts w:ascii="Open Sans Light" w:hAnsi="Open Sans Light" w:cs="Open Sans Light"/>
        </w:rPr>
        <w:t xml:space="preserve">Mobile </w:t>
      </w:r>
      <w:r w:rsidRPr="00604979">
        <w:rPr>
          <w:rFonts w:ascii="Open Sans Light" w:hAnsi="Open Sans Light" w:cs="Open Sans Light"/>
        </w:rPr>
        <w:t>UI Layer</w:t>
      </w:r>
      <w:bookmarkEnd w:id="17"/>
    </w:p>
    <w:p w14:paraId="22700925" w14:textId="77777777" w:rsidR="007F4E53" w:rsidRPr="00604979" w:rsidRDefault="007F4E53" w:rsidP="007F4E53">
      <w:pPr>
        <w:spacing w:line="276" w:lineRule="auto"/>
        <w:jc w:val="both"/>
        <w:rPr>
          <w:rFonts w:ascii="Open Sans Light" w:hAnsi="Open Sans Light" w:cs="Open Sans Light"/>
        </w:rPr>
      </w:pPr>
      <w:r w:rsidRPr="00604979">
        <w:rPr>
          <w:rFonts w:ascii="Open Sans Light" w:hAnsi="Open Sans Light" w:cs="Open Sans Light"/>
        </w:rPr>
        <w:t xml:space="preserve">This will be the </w:t>
      </w:r>
      <w:r>
        <w:rPr>
          <w:rFonts w:ascii="Open Sans Light" w:hAnsi="Open Sans Light" w:cs="Open Sans Light"/>
        </w:rPr>
        <w:t xml:space="preserve">mobile </w:t>
      </w:r>
      <w:r w:rsidRPr="00604979">
        <w:rPr>
          <w:rFonts w:ascii="Open Sans Light" w:hAnsi="Open Sans Light" w:cs="Open Sans Light"/>
        </w:rPr>
        <w:t xml:space="preserve">interface layer with interactive and responsive User Interfaces to </w:t>
      </w:r>
      <w:r>
        <w:rPr>
          <w:rFonts w:ascii="Open Sans Light" w:hAnsi="Open Sans Light" w:cs="Open Sans Light"/>
        </w:rPr>
        <w:t xml:space="preserve">allow the surveyor to conveniently access </w:t>
      </w:r>
      <w:r w:rsidRPr="00604979">
        <w:rPr>
          <w:rFonts w:ascii="Open Sans Light" w:hAnsi="Open Sans Light" w:cs="Open Sans Light"/>
        </w:rPr>
        <w:t xml:space="preserve">different </w:t>
      </w:r>
      <w:r>
        <w:rPr>
          <w:rFonts w:ascii="Open Sans Light" w:hAnsi="Open Sans Light" w:cs="Open Sans Light"/>
        </w:rPr>
        <w:t>parts of the survey. Features such as</w:t>
      </w:r>
      <w:r w:rsidRPr="00604979">
        <w:rPr>
          <w:rFonts w:ascii="Open Sans Light" w:hAnsi="Open Sans Light" w:cs="Open Sans Light"/>
        </w:rPr>
        <w:t xml:space="preserve"> automatic data sync schedule</w:t>
      </w:r>
      <w:r>
        <w:rPr>
          <w:rFonts w:ascii="Open Sans Light" w:hAnsi="Open Sans Light" w:cs="Open Sans Light"/>
        </w:rPr>
        <w:t xml:space="preserve"> will be enabled to make the entire process streamlined and requiring minimum manual intervention</w:t>
      </w:r>
      <w:r w:rsidRPr="00604979">
        <w:rPr>
          <w:rFonts w:ascii="Open Sans Light" w:hAnsi="Open Sans Light" w:cs="Open Sans Light"/>
        </w:rPr>
        <w:t xml:space="preserve">. </w:t>
      </w:r>
      <w:r>
        <w:rPr>
          <w:rFonts w:ascii="Open Sans Light" w:hAnsi="Open Sans Light" w:cs="Open Sans Light"/>
        </w:rPr>
        <w:t xml:space="preserve">The </w:t>
      </w:r>
      <w:r w:rsidRPr="00604979">
        <w:rPr>
          <w:rFonts w:ascii="Open Sans Light" w:hAnsi="Open Sans Light" w:cs="Open Sans Light"/>
        </w:rPr>
        <w:t xml:space="preserve">UI/UX structure will be </w:t>
      </w:r>
      <w:r>
        <w:rPr>
          <w:rFonts w:ascii="Open Sans Light" w:hAnsi="Open Sans Light" w:cs="Open Sans Light"/>
        </w:rPr>
        <w:t xml:space="preserve">created such that it works </w:t>
      </w:r>
      <w:r w:rsidRPr="00604979">
        <w:rPr>
          <w:rFonts w:ascii="Open Sans Light" w:hAnsi="Open Sans Light" w:cs="Open Sans Light"/>
        </w:rPr>
        <w:t xml:space="preserve">across different </w:t>
      </w:r>
      <w:r>
        <w:rPr>
          <w:rFonts w:ascii="Open Sans Light" w:hAnsi="Open Sans Light" w:cs="Open Sans Light"/>
        </w:rPr>
        <w:t xml:space="preserve">versions of the </w:t>
      </w:r>
      <w:commentRangeStart w:id="18"/>
      <w:commentRangeStart w:id="19"/>
      <w:r>
        <w:rPr>
          <w:rFonts w:ascii="Open Sans Light" w:hAnsi="Open Sans Light" w:cs="Open Sans Light"/>
        </w:rPr>
        <w:t xml:space="preserve">Android </w:t>
      </w:r>
      <w:r w:rsidRPr="00604979">
        <w:rPr>
          <w:rFonts w:ascii="Open Sans Light" w:hAnsi="Open Sans Light" w:cs="Open Sans Light"/>
        </w:rPr>
        <w:t>Platform</w:t>
      </w:r>
      <w:r>
        <w:rPr>
          <w:rFonts w:ascii="Open Sans Light" w:hAnsi="Open Sans Light" w:cs="Open Sans Light"/>
        </w:rPr>
        <w:t xml:space="preserve"> to allow for consistency in survey data collection</w:t>
      </w:r>
      <w:r w:rsidRPr="00604979">
        <w:rPr>
          <w:rFonts w:ascii="Open Sans Light" w:hAnsi="Open Sans Light" w:cs="Open Sans Light"/>
        </w:rPr>
        <w:t>.</w:t>
      </w:r>
      <w:commentRangeEnd w:id="18"/>
      <w:r w:rsidR="00A746EF">
        <w:rPr>
          <w:rStyle w:val="CommentReference"/>
        </w:rPr>
        <w:commentReference w:id="18"/>
      </w:r>
      <w:commentRangeEnd w:id="19"/>
      <w:r w:rsidR="004B32C2">
        <w:rPr>
          <w:rStyle w:val="CommentReference"/>
        </w:rPr>
        <w:commentReference w:id="19"/>
      </w:r>
    </w:p>
    <w:p w14:paraId="3F1B996C" w14:textId="77777777" w:rsidR="00B93560" w:rsidRDefault="00B93560" w:rsidP="00B93560">
      <w:pPr>
        <w:jc w:val="both"/>
        <w:rPr>
          <w:rFonts w:ascii="Open Sans" w:eastAsiaTheme="majorEastAsia" w:hAnsi="Open Sans" w:cstheme="majorBidi"/>
          <w:color w:val="C00000"/>
          <w:sz w:val="26"/>
          <w:szCs w:val="26"/>
        </w:rPr>
      </w:pPr>
      <w:r>
        <w:br w:type="page"/>
      </w:r>
    </w:p>
    <w:p w14:paraId="20D99AEE" w14:textId="77777777" w:rsidR="00C01194" w:rsidRDefault="00A42D89" w:rsidP="00D16FAE">
      <w:pPr>
        <w:pStyle w:val="Heading1"/>
        <w:spacing w:line="276" w:lineRule="auto"/>
        <w:rPr>
          <w:rFonts w:ascii="Open Sans Light" w:hAnsi="Open Sans Light" w:cs="Open Sans Light"/>
        </w:rPr>
      </w:pPr>
      <w:bookmarkStart w:id="20" w:name="_Toc394158839"/>
      <w:r w:rsidRPr="00D16FAE">
        <w:rPr>
          <w:rFonts w:ascii="Open Sans Light" w:hAnsi="Open Sans Light" w:cs="Open Sans Light"/>
        </w:rPr>
        <w:lastRenderedPageBreak/>
        <w:t>USE-CASE</w:t>
      </w:r>
      <w:r w:rsidR="00C01194" w:rsidRPr="00D16FAE">
        <w:rPr>
          <w:rFonts w:ascii="Open Sans Light" w:hAnsi="Open Sans Light" w:cs="Open Sans Light"/>
        </w:rPr>
        <w:t xml:space="preserve"> DIAGRAM</w:t>
      </w:r>
      <w:bookmarkEnd w:id="20"/>
    </w:p>
    <w:p w14:paraId="57195601" w14:textId="77777777" w:rsidR="00D16FAE" w:rsidRDefault="00C01194" w:rsidP="00D16FAE">
      <w:pPr>
        <w:spacing w:line="276" w:lineRule="auto"/>
        <w:jc w:val="both"/>
        <w:rPr>
          <w:rFonts w:ascii="Open Sans Light" w:hAnsi="Open Sans Light" w:cs="Open Sans Light"/>
        </w:rPr>
      </w:pPr>
      <w:r w:rsidRPr="00C01194">
        <w:rPr>
          <w:rFonts w:ascii="Open Sans Light" w:hAnsi="Open Sans Light" w:cs="Open Sans Light"/>
        </w:rPr>
        <w:t>The u</w:t>
      </w:r>
      <w:r>
        <w:rPr>
          <w:rFonts w:ascii="Open Sans Light" w:hAnsi="Open Sans Light" w:cs="Open Sans Light"/>
        </w:rPr>
        <w:t>se case illustrates the various modules identified at current stage and the different users in the hierarchy who would be interacting with them.</w:t>
      </w:r>
    </w:p>
    <w:p w14:paraId="02055163" w14:textId="77777777" w:rsidR="00D16FAE" w:rsidRDefault="00D16FAE" w:rsidP="00D16FAE">
      <w:pPr>
        <w:spacing w:line="276" w:lineRule="auto"/>
        <w:jc w:val="both"/>
        <w:rPr>
          <w:rFonts w:ascii="Open Sans Light" w:hAnsi="Open Sans Light" w:cs="Open Sans Light"/>
          <w:color w:val="FF0000"/>
          <w:sz w:val="26"/>
          <w:szCs w:val="26"/>
        </w:rPr>
      </w:pPr>
      <w:r w:rsidRPr="00D16FAE">
        <w:rPr>
          <w:rFonts w:ascii="Open Sans Light" w:hAnsi="Open Sans Light" w:cs="Open Sans Light"/>
          <w:color w:val="FF0000"/>
          <w:sz w:val="26"/>
          <w:szCs w:val="26"/>
        </w:rPr>
        <w:t>Users</w:t>
      </w:r>
    </w:p>
    <w:p w14:paraId="21100175" w14:textId="77777777" w:rsidR="00314BBC" w:rsidRPr="00C00566" w:rsidRDefault="00314BBC" w:rsidP="00314BBC">
      <w:pPr>
        <w:spacing w:after="0" w:line="276" w:lineRule="auto"/>
        <w:jc w:val="both"/>
        <w:rPr>
          <w:rFonts w:ascii="Open Sans Light" w:hAnsi="Open Sans Light" w:cs="Open Sans Light"/>
          <w:u w:val="single"/>
        </w:rPr>
      </w:pPr>
      <w:r w:rsidRPr="00C00566">
        <w:rPr>
          <w:rFonts w:ascii="Open Sans Light" w:hAnsi="Open Sans Light" w:cs="Open Sans Light"/>
          <w:u w:val="single"/>
        </w:rPr>
        <w:t>Admin</w:t>
      </w:r>
    </w:p>
    <w:p w14:paraId="7E14ABB6" w14:textId="77777777" w:rsidR="00314BBC" w:rsidRDefault="00314BBC" w:rsidP="00314BBC">
      <w:pPr>
        <w:spacing w:after="0" w:line="276" w:lineRule="auto"/>
        <w:jc w:val="both"/>
        <w:rPr>
          <w:rFonts w:ascii="Open Sans Light" w:hAnsi="Open Sans Light" w:cs="Open Sans Light"/>
        </w:rPr>
      </w:pPr>
      <w:r>
        <w:rPr>
          <w:rFonts w:ascii="Open Sans Light" w:hAnsi="Open Sans Light" w:cs="Open Sans Light"/>
        </w:rPr>
        <w:t>The admin will have the overall administrative privileges of the application. He will exclusively have the authority to add and modify surveys, add new users to the application and change user permissions.</w:t>
      </w:r>
    </w:p>
    <w:p w14:paraId="7A0C5D86" w14:textId="416EA978" w:rsidR="00314BBC" w:rsidRPr="00C40567" w:rsidRDefault="004B32C2" w:rsidP="00314BBC">
      <w:pPr>
        <w:spacing w:after="0" w:line="276" w:lineRule="auto"/>
        <w:jc w:val="both"/>
        <w:rPr>
          <w:rFonts w:ascii="Open Sans Light" w:hAnsi="Open Sans Light" w:cs="Open Sans Light"/>
          <w:u w:val="single"/>
        </w:rPr>
      </w:pPr>
      <w:r>
        <w:rPr>
          <w:rFonts w:ascii="Open Sans Light" w:hAnsi="Open Sans Light" w:cs="Open Sans Light"/>
          <w:u w:val="single"/>
        </w:rPr>
        <w:t>Researcher</w:t>
      </w:r>
    </w:p>
    <w:p w14:paraId="476CD9FC" w14:textId="704D5276" w:rsidR="00314BBC" w:rsidRDefault="004B32C2" w:rsidP="00314BBC">
      <w:pPr>
        <w:spacing w:after="0" w:line="276" w:lineRule="auto"/>
        <w:jc w:val="both"/>
        <w:rPr>
          <w:rFonts w:ascii="Open Sans Light" w:hAnsi="Open Sans Light" w:cs="Open Sans Light"/>
        </w:rPr>
      </w:pPr>
      <w:r>
        <w:rPr>
          <w:rFonts w:ascii="Open Sans Light" w:hAnsi="Open Sans Light" w:cs="Open Sans Light"/>
        </w:rPr>
        <w:t>Researcher</w:t>
      </w:r>
      <w:r w:rsidR="00314BBC">
        <w:rPr>
          <w:rFonts w:ascii="Open Sans Light" w:hAnsi="Open Sans Light" w:cs="Open Sans Light"/>
        </w:rPr>
        <w:t xml:space="preserve"> will be at the top of hierarchy and will have access to all the survey data collected across geographies. He/she will have the rights to assign survey to </w:t>
      </w:r>
      <w:r>
        <w:rPr>
          <w:rFonts w:ascii="Open Sans Light" w:hAnsi="Open Sans Light" w:cs="Open Sans Light"/>
        </w:rPr>
        <w:t>Project Manager</w:t>
      </w:r>
      <w:r w:rsidR="00314BBC">
        <w:rPr>
          <w:rFonts w:ascii="Open Sans Light" w:hAnsi="Open Sans Light" w:cs="Open Sans Light"/>
        </w:rPr>
        <w:t>s at country level</w:t>
      </w:r>
      <w:r w:rsidR="00BD27C0">
        <w:rPr>
          <w:rFonts w:ascii="Open Sans Light" w:hAnsi="Open Sans Light" w:cs="Open Sans Light"/>
        </w:rPr>
        <w:t xml:space="preserve"> and view/</w:t>
      </w:r>
      <w:r w:rsidR="00314BBC">
        <w:rPr>
          <w:rFonts w:ascii="Open Sans Light" w:hAnsi="Open Sans Light" w:cs="Open Sans Light"/>
        </w:rPr>
        <w:t>modify survey data</w:t>
      </w:r>
      <w:r w:rsidR="00BD27C0">
        <w:rPr>
          <w:rFonts w:ascii="Open Sans Light" w:hAnsi="Open Sans Light" w:cs="Open Sans Light"/>
        </w:rPr>
        <w:t xml:space="preserve"> across geographies</w:t>
      </w:r>
      <w:r w:rsidR="00314BBC">
        <w:rPr>
          <w:rFonts w:ascii="Open Sans Light" w:hAnsi="Open Sans Light" w:cs="Open Sans Light"/>
        </w:rPr>
        <w:t>.</w:t>
      </w:r>
    </w:p>
    <w:p w14:paraId="35F37F93" w14:textId="16B7F157" w:rsidR="00314BBC" w:rsidRPr="00C40567" w:rsidRDefault="004B32C2" w:rsidP="00314BBC">
      <w:pPr>
        <w:spacing w:after="0" w:line="276" w:lineRule="auto"/>
        <w:jc w:val="both"/>
        <w:rPr>
          <w:rFonts w:ascii="Open Sans Light" w:hAnsi="Open Sans Light" w:cs="Open Sans Light"/>
          <w:u w:val="single"/>
        </w:rPr>
      </w:pPr>
      <w:r>
        <w:rPr>
          <w:rFonts w:ascii="Open Sans Light" w:hAnsi="Open Sans Light" w:cs="Open Sans Light"/>
          <w:u w:val="single"/>
        </w:rPr>
        <w:t>Project Manager</w:t>
      </w:r>
    </w:p>
    <w:p w14:paraId="5971FAE0" w14:textId="61615A46" w:rsidR="00314BBC" w:rsidRDefault="004B32C2" w:rsidP="00314BBC">
      <w:pPr>
        <w:spacing w:after="0" w:line="276" w:lineRule="auto"/>
        <w:jc w:val="both"/>
        <w:rPr>
          <w:rFonts w:ascii="Open Sans Light" w:hAnsi="Open Sans Light" w:cs="Open Sans Light"/>
        </w:rPr>
      </w:pPr>
      <w:r>
        <w:rPr>
          <w:rFonts w:ascii="Open Sans Light" w:hAnsi="Open Sans Light" w:cs="Open Sans Light"/>
        </w:rPr>
        <w:t>Project Manager</w:t>
      </w:r>
      <w:r w:rsidR="00314BBC">
        <w:rPr>
          <w:rFonts w:ascii="Open Sans Light" w:hAnsi="Open Sans Light" w:cs="Open Sans Light"/>
        </w:rPr>
        <w:t xml:space="preserve">s will be assigned at country level and will have the authority to assign surveys to Surveyors. He/she can also </w:t>
      </w:r>
      <w:r w:rsidR="00BD27C0">
        <w:rPr>
          <w:rFonts w:ascii="Open Sans Light" w:hAnsi="Open Sans Light" w:cs="Open Sans Light"/>
        </w:rPr>
        <w:t>view/</w:t>
      </w:r>
      <w:r w:rsidR="00314BBC">
        <w:rPr>
          <w:rFonts w:ascii="Open Sans Light" w:hAnsi="Open Sans Light" w:cs="Open Sans Light"/>
        </w:rPr>
        <w:t>modify survey data at country level.</w:t>
      </w:r>
    </w:p>
    <w:p w14:paraId="04B2405D" w14:textId="77777777" w:rsidR="00314BBC" w:rsidRPr="00C40567" w:rsidRDefault="00314BBC" w:rsidP="00314BBC">
      <w:pPr>
        <w:spacing w:after="0" w:line="276" w:lineRule="auto"/>
        <w:jc w:val="both"/>
        <w:rPr>
          <w:rFonts w:ascii="Open Sans Light" w:hAnsi="Open Sans Light" w:cs="Open Sans Light"/>
          <w:u w:val="single"/>
        </w:rPr>
      </w:pPr>
      <w:r w:rsidRPr="00C40567">
        <w:rPr>
          <w:rFonts w:ascii="Open Sans Light" w:hAnsi="Open Sans Light" w:cs="Open Sans Light"/>
          <w:u w:val="single"/>
        </w:rPr>
        <w:t>Data Editor</w:t>
      </w:r>
    </w:p>
    <w:p w14:paraId="455BF338" w14:textId="79D9B4E0" w:rsidR="00314BBC" w:rsidRDefault="00314BBC" w:rsidP="00314BBC">
      <w:pPr>
        <w:spacing w:after="0" w:line="276" w:lineRule="auto"/>
        <w:jc w:val="both"/>
        <w:rPr>
          <w:rFonts w:ascii="Open Sans Light" w:hAnsi="Open Sans Light" w:cs="Open Sans Light"/>
        </w:rPr>
      </w:pPr>
      <w:r>
        <w:rPr>
          <w:rFonts w:ascii="Open Sans Light" w:hAnsi="Open Sans Light" w:cs="Open Sans Light"/>
        </w:rPr>
        <w:t xml:space="preserve">Data Editor </w:t>
      </w:r>
      <w:commentRangeStart w:id="21"/>
      <w:commentRangeStart w:id="22"/>
      <w:r>
        <w:rPr>
          <w:rFonts w:ascii="Open Sans Light" w:hAnsi="Open Sans Light" w:cs="Open Sans Light"/>
        </w:rPr>
        <w:t xml:space="preserve">will be assigned country wise by the </w:t>
      </w:r>
      <w:r w:rsidR="00301FA3">
        <w:rPr>
          <w:rFonts w:ascii="Open Sans Light" w:hAnsi="Open Sans Light" w:cs="Open Sans Light"/>
        </w:rPr>
        <w:t>Project Manager</w:t>
      </w:r>
      <w:r>
        <w:rPr>
          <w:rFonts w:ascii="Open Sans Light" w:hAnsi="Open Sans Light" w:cs="Open Sans Light"/>
        </w:rPr>
        <w:t xml:space="preserve">. </w:t>
      </w:r>
      <w:commentRangeEnd w:id="21"/>
      <w:r w:rsidR="007B5D55">
        <w:rPr>
          <w:rStyle w:val="CommentReference"/>
        </w:rPr>
        <w:commentReference w:id="21"/>
      </w:r>
      <w:commentRangeEnd w:id="22"/>
      <w:r w:rsidR="00301FA3">
        <w:rPr>
          <w:rStyle w:val="CommentReference"/>
        </w:rPr>
        <w:commentReference w:id="22"/>
      </w:r>
      <w:r>
        <w:rPr>
          <w:rFonts w:ascii="Open Sans Light" w:hAnsi="Open Sans Light" w:cs="Open Sans Light"/>
        </w:rPr>
        <w:t xml:space="preserve">Data Editor </w:t>
      </w:r>
      <w:commentRangeStart w:id="23"/>
      <w:commentRangeStart w:id="24"/>
      <w:r>
        <w:rPr>
          <w:rFonts w:ascii="Open Sans Light" w:hAnsi="Open Sans Light" w:cs="Open Sans Light"/>
        </w:rPr>
        <w:t>will have access to the survey data collected by the Surveyors</w:t>
      </w:r>
      <w:commentRangeEnd w:id="23"/>
      <w:r w:rsidR="00024564">
        <w:rPr>
          <w:rStyle w:val="CommentReference"/>
        </w:rPr>
        <w:commentReference w:id="23"/>
      </w:r>
      <w:commentRangeEnd w:id="24"/>
      <w:r w:rsidR="00301FA3">
        <w:rPr>
          <w:rStyle w:val="CommentReference"/>
        </w:rPr>
        <w:commentReference w:id="24"/>
      </w:r>
      <w:r w:rsidR="00301FA3">
        <w:rPr>
          <w:rFonts w:ascii="Open Sans Light" w:hAnsi="Open Sans Light" w:cs="Open Sans Light"/>
        </w:rPr>
        <w:t xml:space="preserve"> in their respective country</w:t>
      </w:r>
      <w:r>
        <w:rPr>
          <w:rFonts w:ascii="Open Sans Light" w:hAnsi="Open Sans Light" w:cs="Open Sans Light"/>
        </w:rPr>
        <w:t>. He/she will verify the data collected and flag a question if data is found inconsistent. The flagged surveys will be sent back to the Surveyor who will get a</w:t>
      </w:r>
      <w:r w:rsidR="00301FA3">
        <w:rPr>
          <w:rFonts w:ascii="Open Sans Light" w:hAnsi="Open Sans Light" w:cs="Open Sans Light"/>
        </w:rPr>
        <w:t>n error</w:t>
      </w:r>
      <w:r>
        <w:rPr>
          <w:rFonts w:ascii="Open Sans Light" w:hAnsi="Open Sans Light" w:cs="Open Sans Light"/>
        </w:rPr>
        <w:t xml:space="preserve"> notification</w:t>
      </w:r>
      <w:r w:rsidR="00301FA3">
        <w:rPr>
          <w:rFonts w:ascii="Open Sans Light" w:hAnsi="Open Sans Light" w:cs="Open Sans Light"/>
        </w:rPr>
        <w:t xml:space="preserve"> on his/her device informing about</w:t>
      </w:r>
      <w:r>
        <w:rPr>
          <w:rFonts w:ascii="Open Sans Light" w:hAnsi="Open Sans Light" w:cs="Open Sans Light"/>
        </w:rPr>
        <w:t xml:space="preserve"> the same. The surveyor is expected to revisit the business to verify the data collected. Once the data has been recollected, Data Editor will get a notification regarding the same and </w:t>
      </w:r>
      <w:commentRangeStart w:id="25"/>
      <w:commentRangeStart w:id="26"/>
      <w:r>
        <w:rPr>
          <w:rFonts w:ascii="Open Sans Light" w:hAnsi="Open Sans Light" w:cs="Open Sans Light"/>
        </w:rPr>
        <w:t>only once he/she approves will the survey be considered complete</w:t>
      </w:r>
      <w:r w:rsidR="00301FA3">
        <w:rPr>
          <w:rFonts w:ascii="Open Sans Light" w:hAnsi="Open Sans Light" w:cs="Open Sans Light"/>
        </w:rPr>
        <w:t xml:space="preserve"> and the error notification on Surveyor’s device disappear</w:t>
      </w:r>
      <w:r>
        <w:rPr>
          <w:rFonts w:ascii="Open Sans Light" w:hAnsi="Open Sans Light" w:cs="Open Sans Light"/>
        </w:rPr>
        <w:t>.</w:t>
      </w:r>
      <w:commentRangeEnd w:id="25"/>
      <w:r w:rsidR="00746643">
        <w:rPr>
          <w:rStyle w:val="CommentReference"/>
        </w:rPr>
        <w:commentReference w:id="25"/>
      </w:r>
      <w:commentRangeEnd w:id="26"/>
      <w:r w:rsidR="00301FA3">
        <w:rPr>
          <w:rStyle w:val="CommentReference"/>
        </w:rPr>
        <w:commentReference w:id="26"/>
      </w:r>
    </w:p>
    <w:p w14:paraId="738E9776" w14:textId="77777777" w:rsidR="00314BBC" w:rsidRPr="007B7258" w:rsidRDefault="00314BBC" w:rsidP="00314BBC">
      <w:pPr>
        <w:spacing w:after="0" w:line="276" w:lineRule="auto"/>
        <w:jc w:val="both"/>
        <w:rPr>
          <w:rFonts w:ascii="Open Sans Light" w:hAnsi="Open Sans Light" w:cs="Open Sans Light"/>
          <w:u w:val="single"/>
        </w:rPr>
      </w:pPr>
      <w:r w:rsidRPr="007B7258">
        <w:rPr>
          <w:rFonts w:ascii="Open Sans Light" w:hAnsi="Open Sans Light" w:cs="Open Sans Light"/>
          <w:u w:val="single"/>
        </w:rPr>
        <w:t>Surveyor</w:t>
      </w:r>
    </w:p>
    <w:p w14:paraId="40558E31" w14:textId="77777777" w:rsidR="00314BBC" w:rsidRDefault="00314BBC" w:rsidP="00314BBC">
      <w:pPr>
        <w:spacing w:after="0" w:line="276" w:lineRule="auto"/>
        <w:jc w:val="both"/>
        <w:rPr>
          <w:rFonts w:ascii="Open Sans Light" w:hAnsi="Open Sans Light" w:cs="Open Sans Light"/>
        </w:rPr>
      </w:pPr>
      <w:r>
        <w:rPr>
          <w:rFonts w:ascii="Open Sans Light" w:hAnsi="Open Sans Light" w:cs="Open Sans Light"/>
        </w:rPr>
        <w:t>The Surveyor will have access to the Mobile application only. He/she will undertake surveys collect data which will be stored locally. The data will be synced up to cloud database on gaining access to internet connection. The surveyor will also be responsible for verification/recollection of data if a survey is flagged by Data Editor as inaccurate/incomplete.</w:t>
      </w:r>
    </w:p>
    <w:p w14:paraId="2D3CBF40" w14:textId="77777777" w:rsidR="00314BBC" w:rsidRPr="007003F1" w:rsidRDefault="00314BBC" w:rsidP="00314BBC">
      <w:pPr>
        <w:spacing w:after="0" w:line="276" w:lineRule="auto"/>
        <w:jc w:val="both"/>
        <w:rPr>
          <w:rFonts w:ascii="Open Sans Light" w:hAnsi="Open Sans Light" w:cs="Open Sans Light"/>
          <w:u w:val="single"/>
        </w:rPr>
      </w:pPr>
      <w:r w:rsidRPr="007003F1">
        <w:rPr>
          <w:rFonts w:ascii="Open Sans Light" w:hAnsi="Open Sans Light" w:cs="Open Sans Light"/>
          <w:u w:val="single"/>
        </w:rPr>
        <w:t>Entrepreneur</w:t>
      </w:r>
    </w:p>
    <w:p w14:paraId="0E81BEBD" w14:textId="77777777" w:rsidR="00826D90" w:rsidRDefault="00826D90" w:rsidP="00314BBC">
      <w:pPr>
        <w:spacing w:after="0" w:line="276" w:lineRule="auto"/>
        <w:jc w:val="both"/>
        <w:rPr>
          <w:rFonts w:ascii="Open Sans Light" w:hAnsi="Open Sans Light" w:cs="Open Sans Light"/>
        </w:rPr>
      </w:pPr>
      <w:commentRangeStart w:id="27"/>
      <w:commentRangeStart w:id="28"/>
      <w:commentRangeStart w:id="29"/>
      <w:commentRangeStart w:id="30"/>
      <w:r>
        <w:rPr>
          <w:rFonts w:ascii="Open Sans Light" w:hAnsi="Open Sans Light" w:cs="Open Sans Light"/>
        </w:rPr>
        <w:lastRenderedPageBreak/>
        <w:t xml:space="preserve">Entrepreneur’s profile </w:t>
      </w:r>
      <w:commentRangeEnd w:id="27"/>
      <w:r w:rsidR="001A6420">
        <w:rPr>
          <w:rStyle w:val="CommentReference"/>
        </w:rPr>
        <w:commentReference w:id="27"/>
      </w:r>
      <w:commentRangeEnd w:id="28"/>
      <w:r w:rsidR="00301FA3">
        <w:rPr>
          <w:rStyle w:val="CommentReference"/>
        </w:rPr>
        <w:commentReference w:id="28"/>
      </w:r>
      <w:r>
        <w:rPr>
          <w:rFonts w:ascii="Open Sans Light" w:hAnsi="Open Sans Light" w:cs="Open Sans Light"/>
        </w:rPr>
        <w:t xml:space="preserve">will be created by default when their information is entered by the Surveyor. </w:t>
      </w:r>
      <w:commentRangeEnd w:id="29"/>
      <w:r w:rsidR="00024564">
        <w:rPr>
          <w:rStyle w:val="CommentReference"/>
        </w:rPr>
        <w:commentReference w:id="29"/>
      </w:r>
      <w:commentRangeEnd w:id="30"/>
      <w:r w:rsidR="00301FA3">
        <w:rPr>
          <w:rStyle w:val="CommentReference"/>
        </w:rPr>
        <w:commentReference w:id="30"/>
      </w:r>
      <w:r>
        <w:rPr>
          <w:rFonts w:ascii="Open Sans Light" w:hAnsi="Open Sans Light" w:cs="Open Sans Light"/>
        </w:rPr>
        <w:t xml:space="preserve">The Entrepreneur can then access his </w:t>
      </w:r>
      <w:commentRangeStart w:id="31"/>
      <w:commentRangeStart w:id="32"/>
      <w:r>
        <w:rPr>
          <w:rFonts w:ascii="Open Sans Light" w:hAnsi="Open Sans Light" w:cs="Open Sans Light"/>
        </w:rPr>
        <w:t>profile</w:t>
      </w:r>
      <w:commentRangeEnd w:id="31"/>
      <w:r w:rsidR="00746643">
        <w:rPr>
          <w:rStyle w:val="CommentReference"/>
        </w:rPr>
        <w:commentReference w:id="31"/>
      </w:r>
      <w:commentRangeEnd w:id="32"/>
      <w:r w:rsidR="00C36FE6">
        <w:rPr>
          <w:rStyle w:val="CommentReference"/>
        </w:rPr>
        <w:commentReference w:id="32"/>
      </w:r>
      <w:r>
        <w:rPr>
          <w:rFonts w:ascii="Open Sans Light" w:hAnsi="Open Sans Light" w:cs="Open Sans Light"/>
        </w:rPr>
        <w:t xml:space="preserve"> and </w:t>
      </w:r>
      <w:commentRangeStart w:id="33"/>
      <w:commentRangeStart w:id="34"/>
      <w:r>
        <w:rPr>
          <w:rFonts w:ascii="Open Sans Light" w:hAnsi="Open Sans Light" w:cs="Open Sans Light"/>
        </w:rPr>
        <w:t xml:space="preserve">view simple reports </w:t>
      </w:r>
      <w:commentRangeEnd w:id="33"/>
      <w:r w:rsidR="004A4DCB">
        <w:rPr>
          <w:rStyle w:val="CommentReference"/>
        </w:rPr>
        <w:commentReference w:id="33"/>
      </w:r>
      <w:commentRangeEnd w:id="34"/>
      <w:r w:rsidR="00C36FE6">
        <w:rPr>
          <w:rStyle w:val="CommentReference"/>
        </w:rPr>
        <w:commentReference w:id="34"/>
      </w:r>
      <w:r>
        <w:rPr>
          <w:rFonts w:ascii="Open Sans Light" w:hAnsi="Open Sans Light" w:cs="Open Sans Light"/>
        </w:rPr>
        <w:t>generated from the survey data.</w:t>
      </w:r>
    </w:p>
    <w:p w14:paraId="227F0CE3" w14:textId="77777777" w:rsidR="006951D2" w:rsidRDefault="00314BBC" w:rsidP="00314BBC">
      <w:pPr>
        <w:spacing w:after="0" w:line="276" w:lineRule="auto"/>
        <w:jc w:val="both"/>
        <w:rPr>
          <w:rFonts w:ascii="Open Sans Light" w:hAnsi="Open Sans Light" w:cs="Open Sans Light"/>
        </w:rPr>
      </w:pPr>
      <w:r>
        <w:rPr>
          <w:rFonts w:ascii="Open Sans Light" w:hAnsi="Open Sans Light" w:cs="Open Sans Light"/>
        </w:rPr>
        <w:t xml:space="preserve">The Entrepreneurs will </w:t>
      </w:r>
      <w:r w:rsidR="00826D90">
        <w:rPr>
          <w:rFonts w:ascii="Open Sans Light" w:hAnsi="Open Sans Light" w:cs="Open Sans Light"/>
        </w:rPr>
        <w:t xml:space="preserve">also </w:t>
      </w:r>
      <w:r>
        <w:rPr>
          <w:rFonts w:ascii="Open Sans Light" w:hAnsi="Open Sans Light" w:cs="Open Sans Light"/>
        </w:rPr>
        <w:t xml:space="preserve">be able to </w:t>
      </w:r>
      <w:commentRangeStart w:id="35"/>
      <w:commentRangeStart w:id="36"/>
      <w:r>
        <w:rPr>
          <w:rFonts w:ascii="Open Sans Light" w:hAnsi="Open Sans Light" w:cs="Open Sans Light"/>
        </w:rPr>
        <w:t xml:space="preserve">receive SMS from the Managers and respond to them. </w:t>
      </w:r>
      <w:commentRangeEnd w:id="35"/>
      <w:r w:rsidR="00875212">
        <w:rPr>
          <w:rStyle w:val="CommentReference"/>
        </w:rPr>
        <w:commentReference w:id="35"/>
      </w:r>
      <w:commentRangeEnd w:id="36"/>
      <w:r w:rsidR="00C36FE6">
        <w:rPr>
          <w:rStyle w:val="CommentReference"/>
        </w:rPr>
        <w:commentReference w:id="36"/>
      </w:r>
      <w:r>
        <w:rPr>
          <w:rFonts w:ascii="Open Sans Light" w:hAnsi="Open Sans Light" w:cs="Open Sans Light"/>
        </w:rPr>
        <w:t xml:space="preserve">The responses will be saved in the cloud database and they will receive a summarized report based on their responses via SMS. </w:t>
      </w:r>
      <w:commentRangeStart w:id="37"/>
      <w:commentRangeStart w:id="38"/>
      <w:r>
        <w:rPr>
          <w:rFonts w:ascii="Open Sans Light" w:hAnsi="Open Sans Light" w:cs="Open Sans Light"/>
        </w:rPr>
        <w:t>They will also be able to access the web application to view report on the data collected from their business and run basic analytics on the same.</w:t>
      </w:r>
      <w:commentRangeEnd w:id="37"/>
      <w:r w:rsidR="003E206D">
        <w:rPr>
          <w:rStyle w:val="CommentReference"/>
        </w:rPr>
        <w:commentReference w:id="37"/>
      </w:r>
      <w:commentRangeEnd w:id="38"/>
      <w:r w:rsidR="00C36FE6">
        <w:rPr>
          <w:rStyle w:val="CommentReference"/>
        </w:rPr>
        <w:commentReference w:id="38"/>
      </w:r>
    </w:p>
    <w:p w14:paraId="7F1E2B17" w14:textId="2FFCE159" w:rsidR="00A42D89" w:rsidRDefault="00024564" w:rsidP="003660F1">
      <w:pPr>
        <w:spacing w:line="276" w:lineRule="auto"/>
        <w:rPr>
          <w:rFonts w:ascii="Open Sans Light" w:hAnsi="Open Sans Light" w:cs="Open Sans Light"/>
        </w:rPr>
      </w:pPr>
      <w:commentRangeStart w:id="39"/>
      <w:r>
        <w:rPr>
          <w:rStyle w:val="CommentReference"/>
        </w:rPr>
        <w:lastRenderedPageBreak/>
        <w:commentReference w:id="40"/>
      </w:r>
      <w:commentRangeEnd w:id="39"/>
      <w:r w:rsidR="000F09D4">
        <w:rPr>
          <w:noProof/>
          <w:sz w:val="18"/>
          <w:szCs w:val="18"/>
        </w:rPr>
        <w:drawing>
          <wp:inline distT="0" distB="0" distL="0" distR="0" wp14:anchorId="22A47154" wp14:editId="6807C6A0">
            <wp:extent cx="5943600" cy="756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AL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64755"/>
                    </a:xfrm>
                    <a:prstGeom prst="rect">
                      <a:avLst/>
                    </a:prstGeom>
                  </pic:spPr>
                </pic:pic>
              </a:graphicData>
            </a:graphic>
          </wp:inline>
        </w:drawing>
      </w:r>
      <w:r w:rsidR="00E25571">
        <w:rPr>
          <w:rStyle w:val="CommentReference"/>
        </w:rPr>
        <w:commentReference w:id="39"/>
      </w:r>
    </w:p>
    <w:p w14:paraId="43680E43" w14:textId="77777777" w:rsidR="007B7258" w:rsidRDefault="007B7258" w:rsidP="007B7258">
      <w:pPr>
        <w:spacing w:line="276" w:lineRule="auto"/>
        <w:jc w:val="both"/>
        <w:rPr>
          <w:rFonts w:ascii="Open Sans Light" w:hAnsi="Open Sans Light" w:cs="Open Sans Light"/>
          <w:color w:val="FF0000"/>
          <w:sz w:val="26"/>
          <w:szCs w:val="26"/>
        </w:rPr>
      </w:pPr>
      <w:r w:rsidRPr="007B7258">
        <w:rPr>
          <w:rFonts w:ascii="Open Sans Light" w:hAnsi="Open Sans Light" w:cs="Open Sans Light"/>
          <w:color w:val="FF0000"/>
          <w:sz w:val="26"/>
          <w:szCs w:val="26"/>
        </w:rPr>
        <w:lastRenderedPageBreak/>
        <w:t>Function</w:t>
      </w:r>
      <w:r w:rsidR="00D527C1">
        <w:rPr>
          <w:rFonts w:ascii="Open Sans Light" w:hAnsi="Open Sans Light" w:cs="Open Sans Light"/>
          <w:color w:val="FF0000"/>
          <w:sz w:val="26"/>
          <w:szCs w:val="26"/>
        </w:rPr>
        <w:t>ality</w:t>
      </w:r>
    </w:p>
    <w:p w14:paraId="09F7F264" w14:textId="77777777" w:rsidR="00314BBC" w:rsidRDefault="00314BBC" w:rsidP="00314BBC">
      <w:pPr>
        <w:spacing w:line="276" w:lineRule="auto"/>
        <w:jc w:val="both"/>
        <w:rPr>
          <w:rFonts w:ascii="Open Sans Light" w:hAnsi="Open Sans Light" w:cs="Open Sans Light"/>
        </w:rPr>
      </w:pPr>
      <w:r w:rsidRPr="00096533">
        <w:rPr>
          <w:rFonts w:ascii="Open Sans Light" w:hAnsi="Open Sans Light" w:cs="Open Sans Light"/>
          <w:u w:val="single"/>
        </w:rPr>
        <w:t>Login</w:t>
      </w:r>
      <w:r>
        <w:rPr>
          <w:rFonts w:ascii="Open Sans Light" w:hAnsi="Open Sans Light" w:cs="Open Sans Light"/>
        </w:rPr>
        <w:t xml:space="preserve"> – Both web and mobile application will be login enabled to make sure only authorized users can get access to the respective applications. The access control feature will ensure that each user gets to view only their respective functionalities after login.</w:t>
      </w:r>
    </w:p>
    <w:p w14:paraId="081A95D6" w14:textId="77777777"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Add/Manage Survey</w:t>
      </w:r>
      <w:r>
        <w:rPr>
          <w:rFonts w:ascii="Open Sans Light" w:hAnsi="Open Sans Light" w:cs="Open Sans Light"/>
        </w:rPr>
        <w:t xml:space="preserve"> – Only the Admin will have access to this functionality. He will have the authority to modify the survey questions or introduce a new skip logic. </w:t>
      </w:r>
    </w:p>
    <w:p w14:paraId="7EF2EC5C" w14:textId="77777777"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Add/manage Users</w:t>
      </w:r>
      <w:r>
        <w:rPr>
          <w:rFonts w:ascii="Open Sans Light" w:hAnsi="Open Sans Light" w:cs="Open Sans Light"/>
        </w:rPr>
        <w:t xml:space="preserve"> – </w:t>
      </w:r>
      <w:commentRangeStart w:id="41"/>
      <w:commentRangeStart w:id="42"/>
      <w:r>
        <w:rPr>
          <w:rFonts w:ascii="Open Sans Light" w:hAnsi="Open Sans Light" w:cs="Open Sans Light"/>
        </w:rPr>
        <w:t>This functionality will allow the Admin to add new users for each role. These users on addition will be assigned a unique user id which they can use to gain access to the web/mobile application. Admin will also have the authorization to remove a user.</w:t>
      </w:r>
      <w:commentRangeEnd w:id="41"/>
      <w:r w:rsidR="00231071">
        <w:rPr>
          <w:rStyle w:val="CommentReference"/>
        </w:rPr>
        <w:commentReference w:id="41"/>
      </w:r>
      <w:commentRangeEnd w:id="42"/>
      <w:r w:rsidR="00E25571">
        <w:rPr>
          <w:rStyle w:val="CommentReference"/>
        </w:rPr>
        <w:commentReference w:id="42"/>
      </w:r>
    </w:p>
    <w:p w14:paraId="48627969" w14:textId="77777777"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User Permissions</w:t>
      </w:r>
      <w:r>
        <w:rPr>
          <w:rFonts w:ascii="Open Sans Light" w:hAnsi="Open Sans Light" w:cs="Open Sans Light"/>
        </w:rPr>
        <w:t xml:space="preserve"> – This functionality will allow admin to modify the permissions that each user has to different modules of the application.</w:t>
      </w:r>
    </w:p>
    <w:p w14:paraId="04D891E2" w14:textId="16B444BB"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Assign Survey</w:t>
      </w:r>
      <w:r>
        <w:rPr>
          <w:rFonts w:ascii="Open Sans Light" w:hAnsi="Open Sans Light" w:cs="Open Sans Light"/>
        </w:rPr>
        <w:t xml:space="preserve"> – The </w:t>
      </w:r>
      <w:r w:rsidR="004B32C2">
        <w:rPr>
          <w:rFonts w:ascii="Open Sans Light" w:hAnsi="Open Sans Light" w:cs="Open Sans Light"/>
        </w:rPr>
        <w:t>Researcher</w:t>
      </w:r>
      <w:r>
        <w:rPr>
          <w:rFonts w:ascii="Open Sans Light" w:hAnsi="Open Sans Light" w:cs="Open Sans Light"/>
        </w:rPr>
        <w:t xml:space="preserve"> and </w:t>
      </w:r>
      <w:r w:rsidR="004B32C2">
        <w:rPr>
          <w:rFonts w:ascii="Open Sans Light" w:hAnsi="Open Sans Light" w:cs="Open Sans Light"/>
        </w:rPr>
        <w:t>Project Manager</w:t>
      </w:r>
      <w:r>
        <w:rPr>
          <w:rFonts w:ascii="Open Sans Light" w:hAnsi="Open Sans Light" w:cs="Open Sans Light"/>
        </w:rPr>
        <w:t xml:space="preserve"> will have access to this functionality. </w:t>
      </w:r>
      <w:r w:rsidR="004B32C2">
        <w:rPr>
          <w:rFonts w:ascii="Open Sans Light" w:hAnsi="Open Sans Light" w:cs="Open Sans Light"/>
        </w:rPr>
        <w:t>Researcher</w:t>
      </w:r>
      <w:r>
        <w:rPr>
          <w:rFonts w:ascii="Open Sans Light" w:hAnsi="Open Sans Light" w:cs="Open Sans Light"/>
        </w:rPr>
        <w:t xml:space="preserve"> can assign a survey to the </w:t>
      </w:r>
      <w:r w:rsidR="004B32C2">
        <w:rPr>
          <w:rFonts w:ascii="Open Sans Light" w:hAnsi="Open Sans Light" w:cs="Open Sans Light"/>
        </w:rPr>
        <w:t>Project Manager</w:t>
      </w:r>
      <w:r>
        <w:rPr>
          <w:rFonts w:ascii="Open Sans Light" w:hAnsi="Open Sans Light" w:cs="Open Sans Light"/>
        </w:rPr>
        <w:t xml:space="preserve"> at country level. Similarly, the </w:t>
      </w:r>
      <w:r w:rsidR="004B32C2">
        <w:rPr>
          <w:rFonts w:ascii="Open Sans Light" w:hAnsi="Open Sans Light" w:cs="Open Sans Light"/>
        </w:rPr>
        <w:t>Project Manager</w:t>
      </w:r>
      <w:r>
        <w:rPr>
          <w:rFonts w:ascii="Open Sans Light" w:hAnsi="Open Sans Light" w:cs="Open Sans Light"/>
        </w:rPr>
        <w:t xml:space="preserve"> will be able to assign the survey to Surveyors.</w:t>
      </w:r>
    </w:p>
    <w:p w14:paraId="03612B53" w14:textId="36626294"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Modify Survey Data</w:t>
      </w:r>
      <w:r>
        <w:rPr>
          <w:rFonts w:ascii="Open Sans Light" w:hAnsi="Open Sans Light" w:cs="Open Sans Light"/>
        </w:rPr>
        <w:t xml:space="preserve"> – </w:t>
      </w:r>
      <w:r w:rsidR="004B32C2">
        <w:rPr>
          <w:rFonts w:ascii="Open Sans Light" w:hAnsi="Open Sans Light" w:cs="Open Sans Light"/>
        </w:rPr>
        <w:t>Researcher</w:t>
      </w:r>
      <w:r>
        <w:rPr>
          <w:rFonts w:ascii="Open Sans Light" w:hAnsi="Open Sans Light" w:cs="Open Sans Light"/>
        </w:rPr>
        <w:t xml:space="preserve"> and </w:t>
      </w:r>
      <w:r w:rsidR="004B32C2">
        <w:rPr>
          <w:rFonts w:ascii="Open Sans Light" w:hAnsi="Open Sans Light" w:cs="Open Sans Light"/>
        </w:rPr>
        <w:t>Project Manager</w:t>
      </w:r>
      <w:r>
        <w:rPr>
          <w:rFonts w:ascii="Open Sans Light" w:hAnsi="Open Sans Light" w:cs="Open Sans Light"/>
        </w:rPr>
        <w:t xml:space="preserve"> will be able to modify the survey data collected by the surveyors in case of any discrepancies in the data. While </w:t>
      </w:r>
      <w:r w:rsidR="004B32C2">
        <w:rPr>
          <w:rFonts w:ascii="Open Sans Light" w:hAnsi="Open Sans Light" w:cs="Open Sans Light"/>
        </w:rPr>
        <w:t>Project Manager</w:t>
      </w:r>
      <w:r>
        <w:rPr>
          <w:rFonts w:ascii="Open Sans Light" w:hAnsi="Open Sans Light" w:cs="Open Sans Light"/>
        </w:rPr>
        <w:t xml:space="preserve">s will be able to modify the data at a country level, </w:t>
      </w:r>
      <w:r w:rsidR="004B32C2">
        <w:rPr>
          <w:rFonts w:ascii="Open Sans Light" w:hAnsi="Open Sans Light" w:cs="Open Sans Light"/>
        </w:rPr>
        <w:t>Researcher</w:t>
      </w:r>
      <w:r>
        <w:rPr>
          <w:rFonts w:ascii="Open Sans Light" w:hAnsi="Open Sans Light" w:cs="Open Sans Light"/>
        </w:rPr>
        <w:t>s will have authorization to modify data across the countries.</w:t>
      </w:r>
    </w:p>
    <w:p w14:paraId="41C7C6AD" w14:textId="4DBEB848"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Generate Reports</w:t>
      </w:r>
      <w:r>
        <w:rPr>
          <w:rFonts w:ascii="Open Sans Light" w:hAnsi="Open Sans Light" w:cs="Open Sans Light"/>
        </w:rPr>
        <w:t xml:space="preserve"> – Both </w:t>
      </w:r>
      <w:r w:rsidR="004B32C2">
        <w:rPr>
          <w:rFonts w:ascii="Open Sans Light" w:hAnsi="Open Sans Light" w:cs="Open Sans Light"/>
        </w:rPr>
        <w:t>Researcher</w:t>
      </w:r>
      <w:r>
        <w:rPr>
          <w:rFonts w:ascii="Open Sans Light" w:hAnsi="Open Sans Light" w:cs="Open Sans Light"/>
        </w:rPr>
        <w:t xml:space="preserve"> and </w:t>
      </w:r>
      <w:r w:rsidR="004B32C2">
        <w:rPr>
          <w:rFonts w:ascii="Open Sans Light" w:hAnsi="Open Sans Light" w:cs="Open Sans Light"/>
        </w:rPr>
        <w:t>Project Manager</w:t>
      </w:r>
      <w:r>
        <w:rPr>
          <w:rFonts w:ascii="Open Sans Light" w:hAnsi="Open Sans Light" w:cs="Open Sans Light"/>
        </w:rPr>
        <w:t xml:space="preserve"> will be able to generate reports based on the surveys conducted. </w:t>
      </w:r>
    </w:p>
    <w:p w14:paraId="281DA52E" w14:textId="77777777"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View Survey Data</w:t>
      </w:r>
      <w:r>
        <w:rPr>
          <w:rFonts w:ascii="Open Sans Light" w:hAnsi="Open Sans Light" w:cs="Open Sans Light"/>
        </w:rPr>
        <w:t xml:space="preserve"> – The Data Editor will have access to this functionality. He/she will be able to view the data and raise flags if they find the data collected to be incomplete/inconsistent. Data Editor will also be able to check the errors that are still pending for a Surveyor. He/she will also get a list of corrected responses from the Surveyor that they must approve.</w:t>
      </w:r>
    </w:p>
    <w:p w14:paraId="14569062" w14:textId="77777777" w:rsidR="00314BBC" w:rsidRDefault="00314BBC" w:rsidP="00314BBC">
      <w:pPr>
        <w:spacing w:line="276" w:lineRule="auto"/>
        <w:jc w:val="both"/>
        <w:rPr>
          <w:rFonts w:ascii="Open Sans Light" w:hAnsi="Open Sans Light" w:cs="Open Sans Light"/>
        </w:rPr>
      </w:pPr>
      <w:r w:rsidRPr="00AC4D36">
        <w:rPr>
          <w:rFonts w:ascii="Open Sans Light" w:hAnsi="Open Sans Light" w:cs="Open Sans Light"/>
          <w:u w:val="single"/>
        </w:rPr>
        <w:t>Send Survey back</w:t>
      </w:r>
      <w:r>
        <w:rPr>
          <w:rFonts w:ascii="Open Sans Light" w:hAnsi="Open Sans Light" w:cs="Open Sans Light"/>
        </w:rPr>
        <w:t xml:space="preserve"> – The Data Editor after flagging the survey can send it back to the Surveyor. The flagged surveys will be synced into the local database of the Surveyor who will then have to revisit the business to verify/complete the data.</w:t>
      </w:r>
    </w:p>
    <w:p w14:paraId="57EDBBB1" w14:textId="77777777" w:rsidR="00314BBC" w:rsidRDefault="00314BBC" w:rsidP="00314BBC">
      <w:pPr>
        <w:spacing w:line="276" w:lineRule="auto"/>
        <w:jc w:val="both"/>
        <w:rPr>
          <w:rFonts w:ascii="Open Sans Light" w:hAnsi="Open Sans Light" w:cs="Open Sans Light"/>
        </w:rPr>
      </w:pPr>
      <w:r w:rsidRPr="006951D2">
        <w:rPr>
          <w:rFonts w:ascii="Open Sans Light" w:hAnsi="Open Sans Light" w:cs="Open Sans Light"/>
          <w:u w:val="single"/>
        </w:rPr>
        <w:lastRenderedPageBreak/>
        <w:t>Perform Basic Analytics</w:t>
      </w:r>
      <w:r>
        <w:rPr>
          <w:rFonts w:ascii="Open Sans Light" w:hAnsi="Open Sans Light" w:cs="Open Sans Light"/>
        </w:rPr>
        <w:t xml:space="preserve"> – This functionality is exclusively available for an Entrepreneur. He/she will be able to view reports on the data collected from his/her business. </w:t>
      </w:r>
      <w:commentRangeStart w:id="43"/>
      <w:commentRangeStart w:id="44"/>
      <w:r>
        <w:rPr>
          <w:rFonts w:ascii="Open Sans Light" w:hAnsi="Open Sans Light" w:cs="Open Sans Light"/>
        </w:rPr>
        <w:t>He can also perform basic analytics on the data and save the reports in the desired format.</w:t>
      </w:r>
      <w:commentRangeEnd w:id="43"/>
      <w:r w:rsidR="007030C0">
        <w:rPr>
          <w:rStyle w:val="CommentReference"/>
        </w:rPr>
        <w:commentReference w:id="43"/>
      </w:r>
      <w:commentRangeEnd w:id="44"/>
      <w:r w:rsidR="00E25571">
        <w:rPr>
          <w:rStyle w:val="CommentReference"/>
        </w:rPr>
        <w:commentReference w:id="44"/>
      </w:r>
    </w:p>
    <w:p w14:paraId="56466910" w14:textId="39FBE5C4" w:rsidR="00314BBC" w:rsidRDefault="00314BBC" w:rsidP="00314BBC">
      <w:pPr>
        <w:spacing w:line="276" w:lineRule="auto"/>
        <w:jc w:val="both"/>
        <w:rPr>
          <w:rFonts w:ascii="Open Sans Light" w:hAnsi="Open Sans Light" w:cs="Open Sans Light"/>
        </w:rPr>
      </w:pPr>
      <w:r w:rsidRPr="001D6A2D">
        <w:rPr>
          <w:rFonts w:ascii="Open Sans Light" w:hAnsi="Open Sans Light" w:cs="Open Sans Light"/>
          <w:u w:val="single"/>
        </w:rPr>
        <w:t xml:space="preserve">SMS Module </w:t>
      </w:r>
      <w:r>
        <w:rPr>
          <w:rFonts w:ascii="Open Sans Light" w:hAnsi="Open Sans Light" w:cs="Open Sans Light"/>
        </w:rPr>
        <w:t xml:space="preserve">– </w:t>
      </w:r>
      <w:commentRangeStart w:id="45"/>
      <w:commentRangeStart w:id="46"/>
      <w:r>
        <w:rPr>
          <w:rFonts w:ascii="Open Sans Light" w:hAnsi="Open Sans Light" w:cs="Open Sans Light"/>
        </w:rPr>
        <w:t xml:space="preserve">The SMS module will enable the </w:t>
      </w:r>
      <w:commentRangeStart w:id="47"/>
      <w:commentRangeStart w:id="48"/>
      <w:r w:rsidR="004B32C2">
        <w:rPr>
          <w:rFonts w:ascii="Open Sans Light" w:hAnsi="Open Sans Light" w:cs="Open Sans Light"/>
        </w:rPr>
        <w:t>Researcher</w:t>
      </w:r>
      <w:r w:rsidR="005F03FC">
        <w:rPr>
          <w:rFonts w:ascii="Open Sans Light" w:hAnsi="Open Sans Light" w:cs="Open Sans Light"/>
        </w:rPr>
        <w:t>/Project Manager</w:t>
      </w:r>
      <w:r>
        <w:rPr>
          <w:rFonts w:ascii="Open Sans Light" w:hAnsi="Open Sans Light" w:cs="Open Sans Light"/>
        </w:rPr>
        <w:t xml:space="preserve"> </w:t>
      </w:r>
      <w:commentRangeEnd w:id="47"/>
      <w:r w:rsidR="001A6420">
        <w:rPr>
          <w:rStyle w:val="CommentReference"/>
        </w:rPr>
        <w:commentReference w:id="47"/>
      </w:r>
      <w:commentRangeEnd w:id="48"/>
      <w:r w:rsidR="005F03FC">
        <w:rPr>
          <w:rStyle w:val="CommentReference"/>
        </w:rPr>
        <w:commentReference w:id="48"/>
      </w:r>
      <w:r>
        <w:rPr>
          <w:rFonts w:ascii="Open Sans Light" w:hAnsi="Open Sans Light" w:cs="Open Sans Light"/>
        </w:rPr>
        <w:t xml:space="preserve">to send SMSes to selected Entrepreneurs. </w:t>
      </w:r>
      <w:commentRangeEnd w:id="45"/>
      <w:r w:rsidR="001A6420">
        <w:rPr>
          <w:rStyle w:val="CommentReference"/>
        </w:rPr>
        <w:commentReference w:id="45"/>
      </w:r>
      <w:commentRangeEnd w:id="46"/>
      <w:r w:rsidR="000F09D4">
        <w:rPr>
          <w:rStyle w:val="CommentReference"/>
        </w:rPr>
        <w:commentReference w:id="46"/>
      </w:r>
      <w:r>
        <w:rPr>
          <w:rFonts w:ascii="Open Sans Light" w:hAnsi="Open Sans Light" w:cs="Open Sans Light"/>
        </w:rPr>
        <w:t xml:space="preserve">The Entrepreneurs are then expected to revert back with figures relevant to their business. </w:t>
      </w:r>
      <w:commentRangeStart w:id="49"/>
      <w:commentRangeStart w:id="50"/>
      <w:r>
        <w:rPr>
          <w:rFonts w:ascii="Open Sans Light" w:hAnsi="Open Sans Light" w:cs="Open Sans Light"/>
        </w:rPr>
        <w:t xml:space="preserve">If the Entrepreneur doesn’t revert back within a pre-defined time frame, they will be sent a </w:t>
      </w:r>
      <w:commentRangeStart w:id="51"/>
      <w:commentRangeStart w:id="52"/>
      <w:r>
        <w:rPr>
          <w:rFonts w:ascii="Open Sans Light" w:hAnsi="Open Sans Light" w:cs="Open Sans Light"/>
        </w:rPr>
        <w:t>reminder</w:t>
      </w:r>
      <w:r w:rsidR="005F03FC">
        <w:rPr>
          <w:rFonts w:ascii="Open Sans Light" w:hAnsi="Open Sans Light" w:cs="Open Sans Light"/>
        </w:rPr>
        <w:t xml:space="preserve"> and in such cases will not be sent the next SMS in the sequence</w:t>
      </w:r>
      <w:r>
        <w:rPr>
          <w:rFonts w:ascii="Open Sans Light" w:hAnsi="Open Sans Light" w:cs="Open Sans Light"/>
        </w:rPr>
        <w:t xml:space="preserve">. </w:t>
      </w:r>
      <w:commentRangeEnd w:id="49"/>
      <w:r w:rsidR="007030C0">
        <w:rPr>
          <w:rStyle w:val="CommentReference"/>
        </w:rPr>
        <w:commentReference w:id="49"/>
      </w:r>
      <w:commentRangeEnd w:id="50"/>
      <w:commentRangeEnd w:id="51"/>
      <w:commentRangeEnd w:id="52"/>
      <w:r w:rsidR="005F03FC">
        <w:rPr>
          <w:rStyle w:val="CommentReference"/>
        </w:rPr>
        <w:commentReference w:id="50"/>
      </w:r>
      <w:r w:rsidR="003E206D">
        <w:rPr>
          <w:rStyle w:val="CommentReference"/>
        </w:rPr>
        <w:commentReference w:id="51"/>
      </w:r>
      <w:r w:rsidR="005F03FC">
        <w:rPr>
          <w:rStyle w:val="CommentReference"/>
        </w:rPr>
        <w:commentReference w:id="52"/>
      </w:r>
      <w:r>
        <w:rPr>
          <w:rFonts w:ascii="Open Sans Light" w:hAnsi="Open Sans Light" w:cs="Open Sans Light"/>
        </w:rPr>
        <w:t>The application will then generate a report that will be sent to the Entrepreneurs. A detailed report on the same will be available on the web application as well.</w:t>
      </w:r>
      <w:r w:rsidR="004E388C">
        <w:rPr>
          <w:rFonts w:ascii="Open Sans Light" w:hAnsi="Open Sans Light" w:cs="Open Sans Light"/>
        </w:rPr>
        <w:t xml:space="preserve"> </w:t>
      </w:r>
      <w:r w:rsidR="004E388C">
        <w:rPr>
          <w:rFonts w:ascii="Open Sans Light" w:hAnsi="Open Sans Light" w:cs="Open Sans Light"/>
        </w:rPr>
        <w:br/>
        <w:t>We will also provide an option to upload spreadsheet</w:t>
      </w:r>
      <w:r w:rsidR="00BD27C0">
        <w:rPr>
          <w:rFonts w:ascii="Open Sans Light" w:hAnsi="Open Sans Light" w:cs="Open Sans Light"/>
        </w:rPr>
        <w:t xml:space="preserve"> in csv/xlsx format with unique IDs of the entrepreneurs.</w:t>
      </w:r>
      <w:r w:rsidR="004E388C">
        <w:rPr>
          <w:rFonts w:ascii="Open Sans Light" w:hAnsi="Open Sans Light" w:cs="Open Sans Light"/>
        </w:rPr>
        <w:t xml:space="preserve"> </w:t>
      </w:r>
      <w:r w:rsidR="00BD27C0">
        <w:rPr>
          <w:rFonts w:ascii="Open Sans Light" w:hAnsi="Open Sans Light" w:cs="Open Sans Light"/>
        </w:rPr>
        <w:t xml:space="preserve">This </w:t>
      </w:r>
      <w:r w:rsidR="004E388C">
        <w:rPr>
          <w:rFonts w:ascii="Open Sans Light" w:hAnsi="Open Sans Light" w:cs="Open Sans Light"/>
        </w:rPr>
        <w:t>will enable the Researcher/Project Manager to send messages to selected Entrepreneurs on whom they have performed some analysis offline.</w:t>
      </w:r>
    </w:p>
    <w:p w14:paraId="66397D00" w14:textId="77777777" w:rsidR="00314BBC" w:rsidRDefault="00314BBC" w:rsidP="00314BBC">
      <w:pPr>
        <w:spacing w:line="276" w:lineRule="auto"/>
        <w:jc w:val="both"/>
        <w:rPr>
          <w:rFonts w:ascii="Open Sans Light" w:hAnsi="Open Sans Light" w:cs="Open Sans Light"/>
        </w:rPr>
      </w:pPr>
      <w:r w:rsidRPr="00C03576">
        <w:rPr>
          <w:rFonts w:ascii="Open Sans Light" w:hAnsi="Open Sans Light" w:cs="Open Sans Light"/>
          <w:u w:val="single"/>
        </w:rPr>
        <w:t>Data Collection</w:t>
      </w:r>
      <w:r>
        <w:rPr>
          <w:rFonts w:ascii="Open Sans Light" w:hAnsi="Open Sans Light" w:cs="Open Sans Light"/>
        </w:rPr>
        <w:t xml:space="preserve"> – This feature will be available to the mobile application only. The Surveyor is supposed to collect the data from different businesses. The data will be stored locally and will be synced up to the cloud database as and when an internet connection is found.</w:t>
      </w:r>
    </w:p>
    <w:p w14:paraId="467D624F" w14:textId="77777777" w:rsidR="00314BBC" w:rsidRDefault="00314BBC" w:rsidP="00314BBC">
      <w:pPr>
        <w:spacing w:line="276" w:lineRule="auto"/>
        <w:jc w:val="both"/>
        <w:rPr>
          <w:rFonts w:ascii="Open Sans Light" w:hAnsi="Open Sans Light" w:cs="Open Sans Light"/>
        </w:rPr>
      </w:pPr>
      <w:r w:rsidRPr="00C03576">
        <w:rPr>
          <w:rFonts w:ascii="Open Sans Light" w:hAnsi="Open Sans Light" w:cs="Open Sans Light"/>
          <w:u w:val="single"/>
        </w:rPr>
        <w:t>Data Syncing</w:t>
      </w:r>
      <w:r>
        <w:rPr>
          <w:rFonts w:ascii="Open Sans Light" w:hAnsi="Open Sans Light" w:cs="Open Sans Light"/>
        </w:rPr>
        <w:t xml:space="preserve"> – This feature will be available to the mobile application only. The application will sync up the locally stored survey data to the cloud database as and when an internet connection is available. The data sync will also download the surveys flagged for verification/completion by the Data Editor. </w:t>
      </w:r>
    </w:p>
    <w:p w14:paraId="53314D76" w14:textId="77777777" w:rsidR="00C03576" w:rsidRPr="00D527C1" w:rsidRDefault="00314BBC" w:rsidP="00314BBC">
      <w:pPr>
        <w:spacing w:line="276" w:lineRule="auto"/>
        <w:jc w:val="both"/>
        <w:rPr>
          <w:rFonts w:ascii="Open Sans Light" w:hAnsi="Open Sans Light" w:cs="Open Sans Light"/>
        </w:rPr>
      </w:pPr>
      <w:r w:rsidRPr="00C03576">
        <w:rPr>
          <w:rFonts w:ascii="Open Sans Light" w:hAnsi="Open Sans Light" w:cs="Open Sans Light"/>
          <w:u w:val="single"/>
        </w:rPr>
        <w:t>Data Recollection</w:t>
      </w:r>
      <w:r>
        <w:rPr>
          <w:rFonts w:ascii="Open Sans Light" w:hAnsi="Open Sans Light" w:cs="Open Sans Light"/>
        </w:rPr>
        <w:t xml:space="preserve"> – This feature will be available to the mobile application only. The Surveyor will be expected to revisit the business for the flagged surveys and verify/complete the survey data.</w:t>
      </w:r>
    </w:p>
    <w:p w14:paraId="25757CC3" w14:textId="77777777" w:rsidR="00314BBC" w:rsidRDefault="0045455E">
      <w:pPr>
        <w:rPr>
          <w:rFonts w:ascii="Open Sans Light" w:hAnsi="Open Sans Light" w:cs="Open Sans Light"/>
        </w:rPr>
      </w:pPr>
      <w:r>
        <w:rPr>
          <w:rFonts w:ascii="Open Sans Light" w:hAnsi="Open Sans Light" w:cs="Open Sans Light"/>
        </w:rPr>
        <w:br w:type="page"/>
      </w:r>
    </w:p>
    <w:p w14:paraId="274016F7" w14:textId="77777777" w:rsidR="0045455E" w:rsidRDefault="00314BBC">
      <w:pPr>
        <w:rPr>
          <w:rFonts w:ascii="Open Sans Light" w:eastAsiaTheme="majorEastAsia" w:hAnsi="Open Sans Light" w:cs="Open Sans Light"/>
          <w:color w:val="1F4E79" w:themeColor="accent1" w:themeShade="80"/>
          <w:sz w:val="28"/>
          <w:szCs w:val="32"/>
        </w:rPr>
      </w:pPr>
      <w:r>
        <w:rPr>
          <w:rFonts w:ascii="Open Sans Light" w:eastAsiaTheme="majorEastAsia" w:hAnsi="Open Sans Light" w:cs="Open Sans Light"/>
          <w:color w:val="1F4E79" w:themeColor="accent1" w:themeShade="80"/>
          <w:sz w:val="28"/>
          <w:szCs w:val="32"/>
        </w:rPr>
        <w:lastRenderedPageBreak/>
        <w:t>Challenges</w:t>
      </w:r>
    </w:p>
    <w:p w14:paraId="60BDB834" w14:textId="1857B75E" w:rsidR="009B45E6" w:rsidRDefault="009B45E6" w:rsidP="009B45E6">
      <w:pPr>
        <w:pStyle w:val="ListParagraph"/>
        <w:numPr>
          <w:ilvl w:val="0"/>
          <w:numId w:val="6"/>
        </w:numPr>
        <w:spacing w:line="276" w:lineRule="auto"/>
        <w:jc w:val="both"/>
        <w:rPr>
          <w:rFonts w:ascii="Open Sans Light" w:hAnsi="Open Sans Light" w:cs="Open Sans Light"/>
        </w:rPr>
      </w:pPr>
      <w:commentRangeStart w:id="53"/>
      <w:commentRangeStart w:id="54"/>
      <w:r>
        <w:rPr>
          <w:rFonts w:ascii="Open Sans Light" w:hAnsi="Open Sans Light" w:cs="Open Sans Light"/>
        </w:rPr>
        <w:t xml:space="preserve">The bulk SMS functionality for </w:t>
      </w:r>
      <w:r w:rsidR="004B32C2">
        <w:rPr>
          <w:rFonts w:ascii="Open Sans Light" w:hAnsi="Open Sans Light" w:cs="Open Sans Light"/>
        </w:rPr>
        <w:t>Researcher</w:t>
      </w:r>
      <w:r>
        <w:rPr>
          <w:rFonts w:ascii="Open Sans Light" w:hAnsi="Open Sans Light" w:cs="Open Sans Light"/>
        </w:rPr>
        <w:t xml:space="preserve"> will be subject to the </w:t>
      </w:r>
      <w:r w:rsidR="00FE48A9">
        <w:rPr>
          <w:rFonts w:ascii="Open Sans Light" w:hAnsi="Open Sans Light" w:cs="Open Sans Light"/>
        </w:rPr>
        <w:t xml:space="preserve">SMS </w:t>
      </w:r>
      <w:r>
        <w:rPr>
          <w:rFonts w:ascii="Open Sans Light" w:hAnsi="Open Sans Light" w:cs="Open Sans Light"/>
        </w:rPr>
        <w:t>service provider’s terms and conditions.</w:t>
      </w:r>
      <w:r w:rsidR="00675A78">
        <w:rPr>
          <w:rFonts w:ascii="Open Sans Light" w:hAnsi="Open Sans Light" w:cs="Open Sans Light"/>
        </w:rPr>
        <w:t xml:space="preserve"> The cost for sending messages will be as per the service provider chosen and will be additional to the project cost.</w:t>
      </w:r>
      <w:commentRangeEnd w:id="53"/>
      <w:r w:rsidR="003E206D">
        <w:rPr>
          <w:rStyle w:val="CommentReference"/>
        </w:rPr>
        <w:commentReference w:id="53"/>
      </w:r>
      <w:commentRangeEnd w:id="54"/>
      <w:r w:rsidR="00D25D66">
        <w:rPr>
          <w:rStyle w:val="CommentReference"/>
        </w:rPr>
        <w:commentReference w:id="54"/>
      </w:r>
    </w:p>
    <w:p w14:paraId="4A0EB5BF" w14:textId="77777777" w:rsidR="00953175" w:rsidRPr="009B45E6" w:rsidRDefault="00953175" w:rsidP="00953175">
      <w:pPr>
        <w:pStyle w:val="ListParagraph"/>
        <w:spacing w:line="276" w:lineRule="auto"/>
        <w:jc w:val="both"/>
        <w:rPr>
          <w:rFonts w:ascii="Open Sans Light" w:hAnsi="Open Sans Light" w:cs="Open Sans Light"/>
        </w:rPr>
      </w:pPr>
    </w:p>
    <w:p w14:paraId="315F38BA" w14:textId="77777777" w:rsidR="00FE63EB" w:rsidRDefault="00FE63EB">
      <w:pPr>
        <w:rPr>
          <w:rFonts w:ascii="Open Sans Light" w:eastAsiaTheme="majorEastAsia" w:hAnsi="Open Sans Light" w:cs="Open Sans Light"/>
          <w:color w:val="1F4E79" w:themeColor="accent1" w:themeShade="80"/>
          <w:sz w:val="28"/>
          <w:szCs w:val="32"/>
        </w:rPr>
      </w:pPr>
      <w:bookmarkStart w:id="55" w:name="_Toc394158840"/>
      <w:r>
        <w:rPr>
          <w:rFonts w:ascii="Open Sans Light" w:hAnsi="Open Sans Light" w:cs="Open Sans Light"/>
        </w:rPr>
        <w:br w:type="page"/>
      </w:r>
    </w:p>
    <w:p w14:paraId="2D101755" w14:textId="77777777" w:rsidR="00154BFA" w:rsidRPr="00604979" w:rsidRDefault="00154BFA" w:rsidP="003660F1">
      <w:pPr>
        <w:pStyle w:val="Heading1"/>
        <w:spacing w:line="276" w:lineRule="auto"/>
        <w:rPr>
          <w:rFonts w:ascii="Open Sans Light" w:hAnsi="Open Sans Light" w:cs="Open Sans Light"/>
        </w:rPr>
      </w:pPr>
      <w:r w:rsidRPr="00604979">
        <w:rPr>
          <w:rFonts w:ascii="Open Sans Light" w:hAnsi="Open Sans Light" w:cs="Open Sans Light"/>
        </w:rPr>
        <w:lastRenderedPageBreak/>
        <w:t>Support &amp; Services</w:t>
      </w:r>
      <w:bookmarkEnd w:id="55"/>
    </w:p>
    <w:p w14:paraId="5D5BD099" w14:textId="77777777" w:rsidR="007649D5" w:rsidRDefault="00C723EB" w:rsidP="003660F1">
      <w:pPr>
        <w:spacing w:line="276" w:lineRule="auto"/>
        <w:jc w:val="both"/>
        <w:rPr>
          <w:rFonts w:ascii="Open Sans Light" w:hAnsi="Open Sans Light" w:cs="Open Sans Light"/>
        </w:rPr>
      </w:pPr>
      <w:r w:rsidRPr="00C723EB">
        <w:rPr>
          <w:rFonts w:ascii="Open Sans Light" w:hAnsi="Open Sans Light" w:cs="Open Sans Light"/>
        </w:rPr>
        <w:t xml:space="preserve">InnovAccer will perform the task of support and maintenance on the dashboard it has delivered to </w:t>
      </w:r>
      <w:r>
        <w:rPr>
          <w:rFonts w:ascii="Open Sans Light" w:hAnsi="Open Sans Light" w:cs="Open Sans Light"/>
        </w:rPr>
        <w:t>JPAL</w:t>
      </w:r>
      <w:r w:rsidRPr="00C723EB">
        <w:rPr>
          <w:rFonts w:ascii="Open Sans Light" w:hAnsi="Open Sans Light" w:cs="Open Sans Light"/>
        </w:rPr>
        <w:t>.</w:t>
      </w:r>
      <w:r>
        <w:rPr>
          <w:rFonts w:ascii="Open Sans Light" w:hAnsi="Open Sans Light" w:cs="Open Sans Light"/>
        </w:rPr>
        <w:t xml:space="preserve"> </w:t>
      </w:r>
    </w:p>
    <w:p w14:paraId="265E6AAE" w14:textId="77777777" w:rsidR="0045455E" w:rsidRDefault="00C723EB" w:rsidP="00C723EB">
      <w:pPr>
        <w:spacing w:line="276" w:lineRule="auto"/>
        <w:jc w:val="both"/>
        <w:rPr>
          <w:rFonts w:ascii="Open Sans Light" w:hAnsi="Open Sans Light" w:cs="Open Sans Light"/>
        </w:rPr>
      </w:pPr>
      <w:r w:rsidRPr="00C723EB">
        <w:rPr>
          <w:rFonts w:ascii="Open Sans Light" w:hAnsi="Open Sans Light" w:cs="Open Sans Light"/>
        </w:rPr>
        <w:t>InnovAccer will share a client account on a web based portal. The client can log into the private platform and enter their request/ bug on the platform. A dedicated Engagement manager (EM) from Innov</w:t>
      </w:r>
      <w:r w:rsidR="0045455E">
        <w:rPr>
          <w:rFonts w:ascii="Open Sans Light" w:hAnsi="Open Sans Light" w:cs="Open Sans Light"/>
        </w:rPr>
        <w:t xml:space="preserve">Accer will assess the request. </w:t>
      </w:r>
      <w:r w:rsidRPr="00C723EB">
        <w:rPr>
          <w:rFonts w:ascii="Open Sans Light" w:hAnsi="Open Sans Light" w:cs="Open Sans Light"/>
        </w:rPr>
        <w:t xml:space="preserve">Basis the assessment, the EM will designate the request as </w:t>
      </w:r>
      <w:commentRangeStart w:id="56"/>
      <w:commentRangeStart w:id="57"/>
      <w:r w:rsidR="0045455E" w:rsidRPr="0045455E">
        <w:rPr>
          <w:rFonts w:ascii="Open Sans Light" w:hAnsi="Open Sans Light" w:cs="Open Sans Light"/>
          <w:i/>
        </w:rPr>
        <w:t xml:space="preserve">Ongoing </w:t>
      </w:r>
      <w:r w:rsidR="0045455E">
        <w:rPr>
          <w:rFonts w:ascii="Open Sans Light" w:hAnsi="Open Sans Light" w:cs="Open Sans Light"/>
        </w:rPr>
        <w:t xml:space="preserve">or </w:t>
      </w:r>
      <w:r w:rsidR="0045455E" w:rsidRPr="0045455E">
        <w:rPr>
          <w:rFonts w:ascii="Open Sans Light" w:hAnsi="Open Sans Light" w:cs="Open Sans Light"/>
          <w:i/>
        </w:rPr>
        <w:t>Fresh</w:t>
      </w:r>
      <w:r w:rsidRPr="00C723EB">
        <w:rPr>
          <w:rFonts w:ascii="Open Sans Light" w:hAnsi="Open Sans Light" w:cs="Open Sans Light"/>
        </w:rPr>
        <w:t xml:space="preserve">. </w:t>
      </w:r>
      <w:commentRangeEnd w:id="56"/>
      <w:r w:rsidR="001E0ECB">
        <w:rPr>
          <w:rStyle w:val="CommentReference"/>
        </w:rPr>
        <w:commentReference w:id="56"/>
      </w:r>
      <w:commentRangeEnd w:id="57"/>
      <w:r w:rsidR="009C1220">
        <w:rPr>
          <w:rStyle w:val="CommentReference"/>
        </w:rPr>
        <w:commentReference w:id="57"/>
      </w:r>
    </w:p>
    <w:p w14:paraId="0F2F5AAC" w14:textId="77777777" w:rsidR="007649D5" w:rsidRPr="0045455E" w:rsidRDefault="007649D5" w:rsidP="0045455E">
      <w:pPr>
        <w:pStyle w:val="Heading2"/>
      </w:pPr>
      <w:bookmarkStart w:id="58" w:name="_Toc394158841"/>
      <w:r w:rsidRPr="0045455E">
        <w:t>Ongoing Support</w:t>
      </w:r>
      <w:bookmarkEnd w:id="58"/>
      <w:r w:rsidR="0045455E" w:rsidRPr="0045455E">
        <w:t xml:space="preserve"> </w:t>
      </w:r>
    </w:p>
    <w:p w14:paraId="26B63A93" w14:textId="5B43E6A4" w:rsidR="003660F1" w:rsidRDefault="003660F1" w:rsidP="003660F1">
      <w:pPr>
        <w:spacing w:line="276" w:lineRule="auto"/>
        <w:jc w:val="both"/>
        <w:rPr>
          <w:rFonts w:ascii="Open Sans Light" w:hAnsi="Open Sans Light" w:cs="Open Sans Light"/>
        </w:rPr>
      </w:pPr>
      <w:r>
        <w:rPr>
          <w:rFonts w:ascii="Open Sans Light" w:hAnsi="Open Sans Light" w:cs="Open Sans Light"/>
        </w:rPr>
        <w:t xml:space="preserve">The following services will be provided by InnovAccer </w:t>
      </w:r>
      <w:commentRangeStart w:id="59"/>
      <w:commentRangeStart w:id="60"/>
      <w:r w:rsidR="007649D5" w:rsidRPr="0045455E">
        <w:rPr>
          <w:rFonts w:ascii="Open Sans Light" w:hAnsi="Open Sans Light" w:cs="Open Sans Light"/>
        </w:rPr>
        <w:t xml:space="preserve">through </w:t>
      </w:r>
      <w:r w:rsidR="004E388C">
        <w:rPr>
          <w:rFonts w:ascii="Open Sans Light" w:hAnsi="Open Sans Light" w:cs="Open Sans Light"/>
          <w:b/>
          <w:i/>
        </w:rPr>
        <w:t>Six</w:t>
      </w:r>
      <w:r w:rsidRPr="0045455E">
        <w:rPr>
          <w:rFonts w:ascii="Open Sans Light" w:hAnsi="Open Sans Light" w:cs="Open Sans Light"/>
          <w:b/>
          <w:i/>
        </w:rPr>
        <w:t xml:space="preserve"> months</w:t>
      </w:r>
      <w:r w:rsidR="007649D5">
        <w:rPr>
          <w:rFonts w:ascii="Open Sans Light" w:hAnsi="Open Sans Light" w:cs="Open Sans Light"/>
        </w:rPr>
        <w:t xml:space="preserve"> (Included) </w:t>
      </w:r>
      <w:commentRangeEnd w:id="59"/>
      <w:r w:rsidR="003E206D">
        <w:rPr>
          <w:rStyle w:val="CommentReference"/>
        </w:rPr>
        <w:commentReference w:id="59"/>
      </w:r>
      <w:commentRangeEnd w:id="60"/>
      <w:r w:rsidR="009C1220">
        <w:rPr>
          <w:rStyle w:val="CommentReference"/>
        </w:rPr>
        <w:commentReference w:id="60"/>
      </w:r>
      <w:r w:rsidR="007649D5">
        <w:rPr>
          <w:rFonts w:ascii="Open Sans Light" w:hAnsi="Open Sans Light" w:cs="Open Sans Light"/>
        </w:rPr>
        <w:t>from the date of delivery</w:t>
      </w:r>
    </w:p>
    <w:p w14:paraId="37F1D4D2" w14:textId="77777777" w:rsidR="009A28D5" w:rsidRDefault="009A28D5" w:rsidP="003660F1">
      <w:pPr>
        <w:pStyle w:val="ListParagraph"/>
        <w:numPr>
          <w:ilvl w:val="0"/>
          <w:numId w:val="5"/>
        </w:numPr>
        <w:spacing w:line="276" w:lineRule="auto"/>
        <w:jc w:val="both"/>
        <w:rPr>
          <w:rFonts w:ascii="Open Sans Light" w:hAnsi="Open Sans Light" w:cs="Open Sans Light"/>
        </w:rPr>
      </w:pPr>
      <w:r>
        <w:rPr>
          <w:rFonts w:ascii="Open Sans Light" w:hAnsi="Open Sans Light" w:cs="Open Sans Light"/>
        </w:rPr>
        <w:t xml:space="preserve">First-Time Installation and Training to </w:t>
      </w:r>
      <w:r w:rsidR="00F240C3">
        <w:rPr>
          <w:rFonts w:ascii="Open Sans Light" w:hAnsi="Open Sans Light" w:cs="Open Sans Light"/>
        </w:rPr>
        <w:t>JPAL</w:t>
      </w:r>
      <w:r>
        <w:rPr>
          <w:rFonts w:ascii="Open Sans Light" w:hAnsi="Open Sans Light" w:cs="Open Sans Light"/>
        </w:rPr>
        <w:t xml:space="preserve"> staff</w:t>
      </w:r>
    </w:p>
    <w:p w14:paraId="537E57B3" w14:textId="77777777" w:rsidR="007649D5" w:rsidRDefault="007649D5" w:rsidP="003660F1">
      <w:pPr>
        <w:pStyle w:val="ListParagraph"/>
        <w:numPr>
          <w:ilvl w:val="0"/>
          <w:numId w:val="5"/>
        </w:numPr>
        <w:spacing w:line="276" w:lineRule="auto"/>
        <w:jc w:val="both"/>
        <w:rPr>
          <w:rFonts w:ascii="Open Sans Light" w:hAnsi="Open Sans Light" w:cs="Open Sans Light"/>
        </w:rPr>
      </w:pPr>
      <w:r>
        <w:rPr>
          <w:rFonts w:ascii="Open Sans Light" w:hAnsi="Open Sans Light" w:cs="Open Sans Light"/>
        </w:rPr>
        <w:t>Support on the scope of work and functionality agreed in the current document</w:t>
      </w:r>
    </w:p>
    <w:p w14:paraId="764A36FB" w14:textId="71CCEA84" w:rsidR="006659B8" w:rsidRDefault="006659B8" w:rsidP="003660F1">
      <w:pPr>
        <w:pStyle w:val="ListParagraph"/>
        <w:numPr>
          <w:ilvl w:val="0"/>
          <w:numId w:val="5"/>
        </w:numPr>
        <w:spacing w:line="276" w:lineRule="auto"/>
        <w:jc w:val="both"/>
        <w:rPr>
          <w:rFonts w:ascii="Open Sans Light" w:hAnsi="Open Sans Light" w:cs="Open Sans Light"/>
        </w:rPr>
      </w:pPr>
      <w:r>
        <w:rPr>
          <w:rFonts w:ascii="Open Sans Light" w:hAnsi="Open Sans Light" w:cs="Open Sans Light"/>
        </w:rPr>
        <w:t xml:space="preserve">Ongoing </w:t>
      </w:r>
      <w:r w:rsidR="00931230">
        <w:rPr>
          <w:rFonts w:ascii="Open Sans Light" w:hAnsi="Open Sans Light" w:cs="Open Sans Light"/>
        </w:rPr>
        <w:t>Support limited to lesser than 2</w:t>
      </w:r>
      <w:r>
        <w:rPr>
          <w:rFonts w:ascii="Open Sans Light" w:hAnsi="Open Sans Light" w:cs="Open Sans Light"/>
        </w:rPr>
        <w:t>0 hours per month of resource time</w:t>
      </w:r>
    </w:p>
    <w:p w14:paraId="30F75EF2" w14:textId="77777777" w:rsidR="00F75EF4" w:rsidRDefault="003660F1" w:rsidP="003660F1">
      <w:pPr>
        <w:pStyle w:val="ListParagraph"/>
        <w:numPr>
          <w:ilvl w:val="0"/>
          <w:numId w:val="5"/>
        </w:numPr>
        <w:spacing w:line="276" w:lineRule="auto"/>
        <w:jc w:val="both"/>
        <w:rPr>
          <w:rFonts w:ascii="Open Sans Light" w:hAnsi="Open Sans Light" w:cs="Open Sans Light"/>
        </w:rPr>
      </w:pPr>
      <w:r>
        <w:rPr>
          <w:rFonts w:ascii="Open Sans Light" w:hAnsi="Open Sans Light" w:cs="Open Sans Light"/>
        </w:rPr>
        <w:t xml:space="preserve">On Call Support: </w:t>
      </w:r>
      <w:r w:rsidR="00F75EF4" w:rsidRPr="003660F1">
        <w:rPr>
          <w:rFonts w:ascii="Open Sans Light" w:hAnsi="Open Sans Light" w:cs="Open Sans Light"/>
        </w:rPr>
        <w:t>10</w:t>
      </w:r>
      <w:r>
        <w:rPr>
          <w:rFonts w:ascii="Open Sans Light" w:hAnsi="Open Sans Light" w:cs="Open Sans Light"/>
        </w:rPr>
        <w:t xml:space="preserve"> AM</w:t>
      </w:r>
      <w:r w:rsidR="00F75EF4" w:rsidRPr="003660F1">
        <w:rPr>
          <w:rFonts w:ascii="Open Sans Light" w:hAnsi="Open Sans Light" w:cs="Open Sans Light"/>
        </w:rPr>
        <w:t xml:space="preserve"> </w:t>
      </w:r>
      <w:r>
        <w:rPr>
          <w:rFonts w:ascii="Open Sans Light" w:hAnsi="Open Sans Light" w:cs="Open Sans Light"/>
        </w:rPr>
        <w:t>–</w:t>
      </w:r>
      <w:r w:rsidR="00F75EF4" w:rsidRPr="003660F1">
        <w:rPr>
          <w:rFonts w:ascii="Open Sans Light" w:hAnsi="Open Sans Light" w:cs="Open Sans Light"/>
        </w:rPr>
        <w:t xml:space="preserve"> 7</w:t>
      </w:r>
      <w:r>
        <w:rPr>
          <w:rFonts w:ascii="Open Sans Light" w:hAnsi="Open Sans Light" w:cs="Open Sans Light"/>
        </w:rPr>
        <w:t xml:space="preserve"> PM</w:t>
      </w:r>
      <w:r w:rsidR="000D3FC5">
        <w:rPr>
          <w:rFonts w:ascii="Open Sans Light" w:hAnsi="Open Sans Light" w:cs="Open Sans Light"/>
        </w:rPr>
        <w:t xml:space="preserve"> EA</w:t>
      </w:r>
      <w:r w:rsidR="00F75EF4" w:rsidRPr="003660F1">
        <w:rPr>
          <w:rFonts w:ascii="Open Sans Light" w:hAnsi="Open Sans Light" w:cs="Open Sans Light"/>
        </w:rPr>
        <w:t>T on call support</w:t>
      </w:r>
    </w:p>
    <w:p w14:paraId="1D02397E" w14:textId="77777777" w:rsidR="003660F1" w:rsidRDefault="003660F1" w:rsidP="003660F1">
      <w:pPr>
        <w:pStyle w:val="ListParagraph"/>
        <w:numPr>
          <w:ilvl w:val="0"/>
          <w:numId w:val="5"/>
        </w:numPr>
        <w:spacing w:line="276" w:lineRule="auto"/>
        <w:jc w:val="both"/>
        <w:rPr>
          <w:rFonts w:ascii="Open Sans Light" w:hAnsi="Open Sans Light" w:cs="Open Sans Light"/>
        </w:rPr>
      </w:pPr>
      <w:commentRangeStart w:id="61"/>
      <w:commentRangeStart w:id="62"/>
      <w:r>
        <w:rPr>
          <w:rFonts w:ascii="Open Sans Light" w:hAnsi="Open Sans Light" w:cs="Open Sans Light"/>
        </w:rPr>
        <w:t>Online Support: 24*7</w:t>
      </w:r>
      <w:commentRangeEnd w:id="61"/>
      <w:r w:rsidR="003E206D">
        <w:rPr>
          <w:rStyle w:val="CommentReference"/>
        </w:rPr>
        <w:commentReference w:id="61"/>
      </w:r>
      <w:commentRangeEnd w:id="62"/>
      <w:r w:rsidR="000F09D4">
        <w:rPr>
          <w:rStyle w:val="CommentReference"/>
        </w:rPr>
        <w:commentReference w:id="62"/>
      </w:r>
    </w:p>
    <w:p w14:paraId="79644680" w14:textId="77777777" w:rsidR="007649D5" w:rsidRPr="0045455E" w:rsidRDefault="0045455E" w:rsidP="0045455E">
      <w:pPr>
        <w:pStyle w:val="Heading2"/>
      </w:pPr>
      <w:bookmarkStart w:id="63" w:name="_Toc394158842"/>
      <w:r w:rsidRPr="0045455E">
        <w:t>Fresh Support</w:t>
      </w:r>
      <w:bookmarkEnd w:id="63"/>
      <w:r w:rsidRPr="0045455E">
        <w:t xml:space="preserve"> </w:t>
      </w:r>
    </w:p>
    <w:p w14:paraId="16F19164" w14:textId="77777777" w:rsidR="007649D5" w:rsidRPr="007649D5" w:rsidRDefault="007649D5" w:rsidP="007649D5">
      <w:pPr>
        <w:spacing w:line="276" w:lineRule="auto"/>
        <w:jc w:val="both"/>
        <w:rPr>
          <w:rFonts w:ascii="Open Sans Light" w:hAnsi="Open Sans Light" w:cs="Open Sans Light"/>
        </w:rPr>
      </w:pPr>
      <w:r>
        <w:rPr>
          <w:rFonts w:ascii="Open Sans Light" w:hAnsi="Open Sans Light" w:cs="Open Sans Light"/>
        </w:rPr>
        <w:t xml:space="preserve">Any new </w:t>
      </w:r>
      <w:r w:rsidR="00C723EB">
        <w:rPr>
          <w:rFonts w:ascii="Open Sans Light" w:hAnsi="Open Sans Light" w:cs="Open Sans Light"/>
        </w:rPr>
        <w:t>requirement which is beyond the scope of the given document will be notified to the client and will be treated on a log of hour basis. The billing rate for the resources have been shared</w:t>
      </w:r>
      <w:r w:rsidR="0045455E">
        <w:rPr>
          <w:rFonts w:ascii="Open Sans Light" w:hAnsi="Open Sans Light" w:cs="Open Sans Light"/>
        </w:rPr>
        <w:t xml:space="preserve"> with the client</w:t>
      </w:r>
    </w:p>
    <w:p w14:paraId="4C636A97" w14:textId="77777777" w:rsidR="00154BFA" w:rsidRDefault="00154BFA" w:rsidP="003660F1">
      <w:pPr>
        <w:spacing w:line="276" w:lineRule="auto"/>
        <w:rPr>
          <w:rFonts w:ascii="Open Sans Light" w:hAnsi="Open Sans Light" w:cs="Open Sans Light"/>
        </w:rPr>
      </w:pPr>
    </w:p>
    <w:p w14:paraId="1CFD04B7" w14:textId="77777777" w:rsidR="003660F1" w:rsidRPr="00604979" w:rsidRDefault="003660F1" w:rsidP="003660F1">
      <w:pPr>
        <w:spacing w:line="276" w:lineRule="auto"/>
        <w:rPr>
          <w:rFonts w:ascii="Open Sans Light" w:hAnsi="Open Sans Light" w:cs="Open Sans Light"/>
        </w:rPr>
      </w:pPr>
    </w:p>
    <w:p w14:paraId="31AA9C80" w14:textId="77777777" w:rsidR="00154BFA" w:rsidRPr="00604979" w:rsidRDefault="00154BFA" w:rsidP="003660F1">
      <w:pPr>
        <w:spacing w:line="276" w:lineRule="auto"/>
        <w:rPr>
          <w:rFonts w:ascii="Open Sans Light" w:hAnsi="Open Sans Light" w:cs="Open Sans Light"/>
        </w:rPr>
      </w:pPr>
    </w:p>
    <w:p w14:paraId="7942A0EE" w14:textId="77777777" w:rsidR="00154BFA" w:rsidRPr="00604979" w:rsidRDefault="00154BFA" w:rsidP="003660F1">
      <w:pPr>
        <w:spacing w:line="276" w:lineRule="auto"/>
        <w:rPr>
          <w:rFonts w:ascii="Open Sans Light" w:hAnsi="Open Sans Light" w:cs="Open Sans Light"/>
        </w:rPr>
      </w:pPr>
    </w:p>
    <w:p w14:paraId="0C24C0C7" w14:textId="77777777" w:rsidR="00154BFA" w:rsidRPr="00604979" w:rsidRDefault="00154BFA" w:rsidP="003660F1">
      <w:pPr>
        <w:spacing w:line="276" w:lineRule="auto"/>
        <w:rPr>
          <w:rFonts w:ascii="Open Sans Light" w:hAnsi="Open Sans Light" w:cs="Open Sans Light"/>
        </w:rPr>
      </w:pPr>
    </w:p>
    <w:p w14:paraId="79043E93" w14:textId="77777777" w:rsidR="00154BFA" w:rsidRPr="00604979" w:rsidRDefault="00154BFA" w:rsidP="003660F1">
      <w:pPr>
        <w:spacing w:line="276" w:lineRule="auto"/>
        <w:rPr>
          <w:rFonts w:ascii="Open Sans Light" w:hAnsi="Open Sans Light" w:cs="Open Sans Light"/>
        </w:rPr>
      </w:pPr>
    </w:p>
    <w:p w14:paraId="32E174A8" w14:textId="77777777" w:rsidR="00154BFA" w:rsidRPr="00604979" w:rsidRDefault="00154BFA" w:rsidP="003660F1">
      <w:pPr>
        <w:spacing w:line="276" w:lineRule="auto"/>
        <w:rPr>
          <w:rFonts w:ascii="Open Sans Light" w:hAnsi="Open Sans Light" w:cs="Open Sans Light"/>
        </w:rPr>
        <w:sectPr w:rsidR="00154BFA" w:rsidRPr="00604979" w:rsidSect="004F7CB0">
          <w:headerReference w:type="default" r:id="rId12"/>
          <w:footerReference w:type="default" r:id="rId13"/>
          <w:headerReference w:type="first" r:id="rId14"/>
          <w:pgSz w:w="12240" w:h="15840"/>
          <w:pgMar w:top="1440" w:right="1440" w:bottom="1440" w:left="1440" w:header="720" w:footer="720" w:gutter="0"/>
          <w:cols w:space="720"/>
          <w:titlePg/>
          <w:docGrid w:linePitch="360"/>
        </w:sectPr>
      </w:pPr>
      <w:r w:rsidRPr="00604979">
        <w:rPr>
          <w:rFonts w:ascii="Open Sans Light" w:hAnsi="Open Sans Light" w:cs="Open Sans Light"/>
        </w:rPr>
        <w:br w:type="page"/>
      </w:r>
    </w:p>
    <w:p w14:paraId="0E451033" w14:textId="77777777" w:rsidR="00391856" w:rsidRPr="00604979" w:rsidRDefault="00391856" w:rsidP="003660F1">
      <w:pPr>
        <w:pStyle w:val="Heading1"/>
        <w:spacing w:line="276" w:lineRule="auto"/>
        <w:rPr>
          <w:rFonts w:ascii="Open Sans Light" w:hAnsi="Open Sans Light" w:cs="Open Sans Light"/>
        </w:rPr>
      </w:pPr>
      <w:bookmarkStart w:id="64" w:name="_Toc394158843"/>
      <w:r w:rsidRPr="00604979">
        <w:rPr>
          <w:rFonts w:ascii="Open Sans Light" w:hAnsi="Open Sans Light" w:cs="Open Sans Light"/>
        </w:rPr>
        <w:lastRenderedPageBreak/>
        <w:t>Staffing</w:t>
      </w:r>
      <w:bookmarkEnd w:id="64"/>
    </w:p>
    <w:p w14:paraId="0A8B2CBA" w14:textId="77777777" w:rsidR="00604979" w:rsidRDefault="00391856" w:rsidP="003660F1">
      <w:pPr>
        <w:spacing w:line="276" w:lineRule="auto"/>
        <w:rPr>
          <w:rFonts w:ascii="Open Sans Light" w:hAnsi="Open Sans Light" w:cs="Open Sans Light"/>
        </w:rPr>
      </w:pPr>
      <w:r w:rsidRPr="00604979">
        <w:rPr>
          <w:rFonts w:ascii="Open Sans Light" w:hAnsi="Open Sans Light" w:cs="Open Sans Light"/>
        </w:rPr>
        <w:t>Here is a list of people who will be involved in the project. Attached in the proposal docket are curriculum vita</w:t>
      </w:r>
      <w:r w:rsidR="001034DE">
        <w:rPr>
          <w:rFonts w:ascii="Open Sans Light" w:hAnsi="Open Sans Light" w:cs="Open Sans Light"/>
        </w:rPr>
        <w:t>e of each of these individuals.</w:t>
      </w:r>
    </w:p>
    <w:tbl>
      <w:tblPr>
        <w:tblStyle w:val="TableGrid"/>
        <w:tblW w:w="0" w:type="auto"/>
        <w:tblLook w:val="04A0" w:firstRow="1" w:lastRow="0" w:firstColumn="1" w:lastColumn="0" w:noHBand="0" w:noVBand="1"/>
      </w:tblPr>
      <w:tblGrid>
        <w:gridCol w:w="2695"/>
        <w:gridCol w:w="5054"/>
      </w:tblGrid>
      <w:tr w:rsidR="00EF2888" w14:paraId="16C08866" w14:textId="77777777" w:rsidTr="00EF2888">
        <w:trPr>
          <w:trHeight w:val="458"/>
        </w:trPr>
        <w:tc>
          <w:tcPr>
            <w:tcW w:w="2695" w:type="dxa"/>
          </w:tcPr>
          <w:p w14:paraId="183F97E4" w14:textId="77777777" w:rsidR="00EF2888" w:rsidRPr="00604979" w:rsidRDefault="00EF2888" w:rsidP="003660F1">
            <w:pPr>
              <w:spacing w:line="276" w:lineRule="auto"/>
              <w:rPr>
                <w:rFonts w:ascii="Open Sans Light" w:hAnsi="Open Sans Light" w:cs="Open Sans Light"/>
                <w:b/>
              </w:rPr>
            </w:pPr>
            <w:r w:rsidRPr="00604979">
              <w:rPr>
                <w:rFonts w:ascii="Open Sans Light" w:hAnsi="Open Sans Light" w:cs="Open Sans Light"/>
                <w:b/>
              </w:rPr>
              <w:t>Title</w:t>
            </w:r>
          </w:p>
        </w:tc>
        <w:tc>
          <w:tcPr>
            <w:tcW w:w="5054" w:type="dxa"/>
          </w:tcPr>
          <w:p w14:paraId="5AB2C1C5" w14:textId="77777777" w:rsidR="00EF2888" w:rsidRPr="00604979" w:rsidRDefault="00EF2888" w:rsidP="003660F1">
            <w:pPr>
              <w:spacing w:line="276" w:lineRule="auto"/>
              <w:rPr>
                <w:rFonts w:ascii="Open Sans Light" w:hAnsi="Open Sans Light" w:cs="Open Sans Light"/>
                <w:b/>
              </w:rPr>
            </w:pPr>
            <w:r w:rsidRPr="00604979">
              <w:rPr>
                <w:rFonts w:ascii="Open Sans Light" w:hAnsi="Open Sans Light" w:cs="Open Sans Light"/>
                <w:b/>
              </w:rPr>
              <w:t>Role</w:t>
            </w:r>
          </w:p>
        </w:tc>
      </w:tr>
      <w:tr w:rsidR="00EF2888" w14:paraId="228B0A27" w14:textId="77777777" w:rsidTr="00EF2888">
        <w:trPr>
          <w:trHeight w:val="576"/>
        </w:trPr>
        <w:tc>
          <w:tcPr>
            <w:tcW w:w="2695" w:type="dxa"/>
          </w:tcPr>
          <w:p w14:paraId="733D5EC2" w14:textId="7074D533"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Project Manager</w:t>
            </w:r>
          </w:p>
        </w:tc>
        <w:tc>
          <w:tcPr>
            <w:tcW w:w="5054" w:type="dxa"/>
          </w:tcPr>
          <w:p w14:paraId="1469310A"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 xml:space="preserve">All Tasks </w:t>
            </w:r>
          </w:p>
        </w:tc>
      </w:tr>
      <w:tr w:rsidR="00EF2888" w14:paraId="3C001751" w14:textId="77777777" w:rsidTr="00EF2888">
        <w:trPr>
          <w:trHeight w:val="576"/>
        </w:trPr>
        <w:tc>
          <w:tcPr>
            <w:tcW w:w="2695" w:type="dxa"/>
          </w:tcPr>
          <w:p w14:paraId="4B113284"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Business Analyst</w:t>
            </w:r>
          </w:p>
        </w:tc>
        <w:tc>
          <w:tcPr>
            <w:tcW w:w="5054" w:type="dxa"/>
          </w:tcPr>
          <w:p w14:paraId="6DCBBC34"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Framing &amp; Documentation; Business Logic Definition</w:t>
            </w:r>
          </w:p>
        </w:tc>
      </w:tr>
      <w:tr w:rsidR="00EF2888" w14:paraId="23723376" w14:textId="77777777" w:rsidTr="00EF2888">
        <w:trPr>
          <w:trHeight w:val="576"/>
        </w:trPr>
        <w:tc>
          <w:tcPr>
            <w:tcW w:w="2695" w:type="dxa"/>
          </w:tcPr>
          <w:p w14:paraId="6A8B6526" w14:textId="77777777" w:rsidR="00EF2888" w:rsidRPr="00F240C3" w:rsidRDefault="00F240C3" w:rsidP="003660F1">
            <w:pPr>
              <w:spacing w:line="276" w:lineRule="auto"/>
              <w:rPr>
                <w:rFonts w:ascii="Open Sans Light" w:hAnsi="Open Sans Light" w:cs="Open Sans Light"/>
                <w:color w:val="000000" w:themeColor="text1"/>
              </w:rPr>
            </w:pPr>
            <w:r>
              <w:rPr>
                <w:rFonts w:ascii="Open Sans Light" w:hAnsi="Open Sans Light" w:cs="Open Sans Light"/>
                <w:color w:val="000000" w:themeColor="text1"/>
              </w:rPr>
              <w:t>Software Developer</w:t>
            </w:r>
          </w:p>
        </w:tc>
        <w:tc>
          <w:tcPr>
            <w:tcW w:w="5054" w:type="dxa"/>
          </w:tcPr>
          <w:p w14:paraId="00B46423" w14:textId="77777777" w:rsidR="00EF2888" w:rsidRPr="00F240C3" w:rsidRDefault="00EF2888" w:rsidP="00F240C3">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Configuration Layer; Mobile API Endpoint; Business Logic Implementation; Data Handler; Integration; Delivery</w:t>
            </w:r>
          </w:p>
        </w:tc>
      </w:tr>
      <w:tr w:rsidR="00EF2888" w14:paraId="3DD4CC20" w14:textId="77777777" w:rsidTr="00EF2888">
        <w:trPr>
          <w:trHeight w:val="576"/>
        </w:trPr>
        <w:tc>
          <w:tcPr>
            <w:tcW w:w="2695" w:type="dxa"/>
          </w:tcPr>
          <w:p w14:paraId="6F2CF7CD" w14:textId="77777777" w:rsidR="00EF2888" w:rsidRPr="00F240C3" w:rsidRDefault="00F240C3" w:rsidP="00F240C3">
            <w:pPr>
              <w:spacing w:line="276" w:lineRule="auto"/>
              <w:rPr>
                <w:rFonts w:ascii="Open Sans Light" w:hAnsi="Open Sans Light" w:cs="Open Sans Light"/>
                <w:color w:val="000000" w:themeColor="text1"/>
              </w:rPr>
            </w:pPr>
            <w:r>
              <w:rPr>
                <w:rFonts w:ascii="Open Sans Light" w:hAnsi="Open Sans Light" w:cs="Open Sans Light"/>
                <w:color w:val="000000" w:themeColor="text1"/>
              </w:rPr>
              <w:t>Mobile Developer</w:t>
            </w:r>
          </w:p>
        </w:tc>
        <w:tc>
          <w:tcPr>
            <w:tcW w:w="5054" w:type="dxa"/>
          </w:tcPr>
          <w:p w14:paraId="2B2B792F"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Mobile UI Layer; Integration</w:t>
            </w:r>
          </w:p>
        </w:tc>
      </w:tr>
      <w:tr w:rsidR="00EF2888" w14:paraId="0A98A7DD" w14:textId="77777777" w:rsidTr="00EF2888">
        <w:trPr>
          <w:trHeight w:val="576"/>
        </w:trPr>
        <w:tc>
          <w:tcPr>
            <w:tcW w:w="2695" w:type="dxa"/>
          </w:tcPr>
          <w:p w14:paraId="27A7CF7A"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UI Engineer</w:t>
            </w:r>
          </w:p>
        </w:tc>
        <w:tc>
          <w:tcPr>
            <w:tcW w:w="5054" w:type="dxa"/>
          </w:tcPr>
          <w:p w14:paraId="6BCF4BB7"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Web UI Layer; Mobile UI Layer</w:t>
            </w:r>
          </w:p>
        </w:tc>
      </w:tr>
      <w:tr w:rsidR="00EF2888" w14:paraId="5E5253AD" w14:textId="77777777" w:rsidTr="00EF2888">
        <w:trPr>
          <w:trHeight w:val="576"/>
        </w:trPr>
        <w:tc>
          <w:tcPr>
            <w:tcW w:w="2695" w:type="dxa"/>
          </w:tcPr>
          <w:p w14:paraId="1D6C90D8"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Test Engineer</w:t>
            </w:r>
          </w:p>
        </w:tc>
        <w:tc>
          <w:tcPr>
            <w:tcW w:w="5054" w:type="dxa"/>
          </w:tcPr>
          <w:p w14:paraId="68FD73DA" w14:textId="77777777" w:rsidR="00EF2888" w:rsidRPr="00F240C3" w:rsidRDefault="00EF2888" w:rsidP="003660F1">
            <w:pPr>
              <w:spacing w:line="276" w:lineRule="auto"/>
              <w:rPr>
                <w:rFonts w:ascii="Open Sans Light" w:hAnsi="Open Sans Light" w:cs="Open Sans Light"/>
                <w:color w:val="000000" w:themeColor="text1"/>
              </w:rPr>
            </w:pPr>
            <w:r w:rsidRPr="00F240C3">
              <w:rPr>
                <w:rFonts w:ascii="Open Sans Light" w:hAnsi="Open Sans Light" w:cs="Open Sans Light"/>
                <w:color w:val="000000" w:themeColor="text1"/>
              </w:rPr>
              <w:t>Testing</w:t>
            </w:r>
          </w:p>
        </w:tc>
      </w:tr>
    </w:tbl>
    <w:p w14:paraId="1760F9C1" w14:textId="77777777" w:rsidR="00C01194" w:rsidRDefault="00C01194">
      <w:pPr>
        <w:rPr>
          <w:rFonts w:ascii="Open Sans Light" w:eastAsiaTheme="majorEastAsia" w:hAnsi="Open Sans Light" w:cs="Open Sans Light"/>
          <w:color w:val="1F4E79" w:themeColor="accent1" w:themeShade="80"/>
          <w:sz w:val="28"/>
          <w:szCs w:val="32"/>
        </w:rPr>
      </w:pPr>
    </w:p>
    <w:p w14:paraId="7E5A15C9" w14:textId="77777777" w:rsidR="00F122DC" w:rsidRDefault="006A5279">
      <w:pPr>
        <w:rPr>
          <w:rFonts w:ascii="Open Sans Light" w:eastAsiaTheme="majorEastAsia" w:hAnsi="Open Sans Light" w:cs="Open Sans Light"/>
          <w:color w:val="1F4E79" w:themeColor="accent1" w:themeShade="80"/>
          <w:sz w:val="28"/>
          <w:szCs w:val="32"/>
        </w:rPr>
      </w:pPr>
      <w:r>
        <w:rPr>
          <w:rFonts w:ascii="Open Sans Light" w:hAnsi="Open Sans Light" w:cs="Open Sans Light"/>
        </w:rPr>
        <w:br w:type="page"/>
      </w:r>
    </w:p>
    <w:p w14:paraId="6102B475" w14:textId="77777777" w:rsidR="00154BFA" w:rsidRPr="00604979" w:rsidRDefault="00154BFA" w:rsidP="001034DE">
      <w:pPr>
        <w:pStyle w:val="Heading1"/>
        <w:spacing w:line="276" w:lineRule="auto"/>
        <w:ind w:left="-630" w:firstLine="630"/>
        <w:rPr>
          <w:rFonts w:ascii="Open Sans Light" w:hAnsi="Open Sans Light" w:cs="Open Sans Light"/>
        </w:rPr>
      </w:pPr>
      <w:bookmarkStart w:id="65" w:name="_Toc394158844"/>
      <w:commentRangeStart w:id="66"/>
      <w:commentRangeStart w:id="67"/>
      <w:r w:rsidRPr="00604979">
        <w:rPr>
          <w:rFonts w:ascii="Open Sans Light" w:hAnsi="Open Sans Light" w:cs="Open Sans Light"/>
        </w:rPr>
        <w:lastRenderedPageBreak/>
        <w:t>Timelines</w:t>
      </w:r>
      <w:bookmarkEnd w:id="65"/>
      <w:commentRangeEnd w:id="66"/>
      <w:r w:rsidR="007D4BB9">
        <w:rPr>
          <w:rStyle w:val="CommentReference"/>
          <w:rFonts w:asciiTheme="minorHAnsi" w:eastAsiaTheme="minorHAnsi" w:hAnsiTheme="minorHAnsi" w:cstheme="minorBidi"/>
          <w:color w:val="auto"/>
        </w:rPr>
        <w:commentReference w:id="66"/>
      </w:r>
      <w:commentRangeEnd w:id="67"/>
      <w:r w:rsidR="005F03FC">
        <w:rPr>
          <w:rStyle w:val="CommentReference"/>
          <w:rFonts w:asciiTheme="minorHAnsi" w:eastAsiaTheme="minorHAnsi" w:hAnsiTheme="minorHAnsi" w:cstheme="minorBidi"/>
          <w:color w:val="auto"/>
        </w:rPr>
        <w:commentReference w:id="67"/>
      </w:r>
    </w:p>
    <w:tbl>
      <w:tblPr>
        <w:tblW w:w="4795"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8" w:author="roGue" w:date="2014-08-28T23:18:00Z">
          <w:tblPr>
            <w:tblW w:w="4689"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1"/>
        <w:gridCol w:w="628"/>
        <w:gridCol w:w="899"/>
        <w:gridCol w:w="815"/>
        <w:gridCol w:w="902"/>
        <w:gridCol w:w="902"/>
        <w:gridCol w:w="902"/>
        <w:gridCol w:w="899"/>
        <w:gridCol w:w="902"/>
        <w:gridCol w:w="902"/>
        <w:gridCol w:w="844"/>
        <w:gridCol w:w="1843"/>
        <w:tblGridChange w:id="69">
          <w:tblGrid>
            <w:gridCol w:w="1983"/>
            <w:gridCol w:w="629"/>
            <w:gridCol w:w="906"/>
            <w:gridCol w:w="806"/>
            <w:gridCol w:w="901"/>
            <w:gridCol w:w="901"/>
            <w:gridCol w:w="901"/>
            <w:gridCol w:w="899"/>
            <w:gridCol w:w="901"/>
            <w:gridCol w:w="901"/>
            <w:gridCol w:w="845"/>
            <w:gridCol w:w="1572"/>
          </w:tblGrid>
        </w:tblGridChange>
      </w:tblGrid>
      <w:tr w:rsidR="00AE353E" w:rsidRPr="00604979" w14:paraId="513E2731" w14:textId="77777777" w:rsidTr="00AE353E">
        <w:trPr>
          <w:trHeight w:val="330"/>
          <w:trPrChange w:id="70" w:author="roGue" w:date="2014-08-28T23:18:00Z">
            <w:trPr>
              <w:trHeight w:val="330"/>
            </w:trPr>
          </w:trPrChange>
        </w:trPr>
        <w:tc>
          <w:tcPr>
            <w:tcW w:w="798" w:type="pct"/>
            <w:shd w:val="clear" w:color="auto" w:fill="auto"/>
            <w:noWrap/>
            <w:vAlign w:val="bottom"/>
            <w:hideMark/>
            <w:tcPrChange w:id="71" w:author="roGue" w:date="2014-08-28T23:18:00Z">
              <w:tcPr>
                <w:tcW w:w="816" w:type="pct"/>
                <w:shd w:val="clear" w:color="auto" w:fill="auto"/>
                <w:noWrap/>
                <w:vAlign w:val="bottom"/>
                <w:hideMark/>
              </w:tcPr>
            </w:tcPrChange>
          </w:tcPr>
          <w:p w14:paraId="3FD1D0D5" w14:textId="77777777" w:rsidR="00AE353E" w:rsidRPr="00604979" w:rsidRDefault="00AE353E" w:rsidP="000C1585">
            <w:pPr>
              <w:spacing w:after="0" w:line="276" w:lineRule="auto"/>
              <w:rPr>
                <w:rFonts w:ascii="Open Sans Light" w:eastAsia="Times New Roman" w:hAnsi="Open Sans Light" w:cs="Open Sans Light"/>
                <w:color w:val="000000"/>
                <w:sz w:val="18"/>
              </w:rPr>
            </w:pPr>
          </w:p>
        </w:tc>
        <w:tc>
          <w:tcPr>
            <w:tcW w:w="253" w:type="pct"/>
            <w:tcPrChange w:id="72" w:author="roGue" w:date="2014-08-28T23:18:00Z">
              <w:tcPr>
                <w:tcW w:w="259" w:type="pct"/>
              </w:tcPr>
            </w:tcPrChange>
          </w:tcPr>
          <w:p w14:paraId="6F455D88" w14:textId="77777777" w:rsidR="00AE353E" w:rsidRDefault="00AE353E" w:rsidP="005E497C">
            <w:pPr>
              <w:spacing w:after="0" w:line="276" w:lineRule="auto"/>
              <w:jc w:val="center"/>
              <w:rPr>
                <w:rFonts w:ascii="Open Sans Light" w:eastAsia="Times New Roman" w:hAnsi="Open Sans Light" w:cs="Open Sans Light"/>
                <w:b/>
                <w:color w:val="000000"/>
                <w:sz w:val="18"/>
              </w:rPr>
            </w:pPr>
            <w:commentRangeStart w:id="73"/>
            <w:commentRangeStart w:id="74"/>
            <w:r>
              <w:rPr>
                <w:rFonts w:ascii="Open Sans Light" w:eastAsia="Times New Roman" w:hAnsi="Open Sans Light" w:cs="Open Sans Light"/>
                <w:b/>
                <w:color w:val="000000"/>
                <w:sz w:val="18"/>
              </w:rPr>
              <w:t>Days</w:t>
            </w:r>
            <w:commentRangeEnd w:id="73"/>
            <w:r>
              <w:rPr>
                <w:rStyle w:val="CommentReference"/>
              </w:rPr>
              <w:commentReference w:id="73"/>
            </w:r>
            <w:commentRangeEnd w:id="74"/>
            <w:r>
              <w:rPr>
                <w:rStyle w:val="CommentReference"/>
              </w:rPr>
              <w:commentReference w:id="74"/>
            </w:r>
          </w:p>
        </w:tc>
        <w:tc>
          <w:tcPr>
            <w:tcW w:w="362" w:type="pct"/>
            <w:shd w:val="clear" w:color="auto" w:fill="auto"/>
            <w:noWrap/>
            <w:vAlign w:val="bottom"/>
            <w:hideMark/>
            <w:tcPrChange w:id="75" w:author="roGue" w:date="2014-08-28T23:18:00Z">
              <w:tcPr>
                <w:tcW w:w="373" w:type="pct"/>
                <w:shd w:val="clear" w:color="auto" w:fill="auto"/>
                <w:noWrap/>
                <w:vAlign w:val="bottom"/>
                <w:hideMark/>
              </w:tcPr>
            </w:tcPrChange>
          </w:tcPr>
          <w:p w14:paraId="532228A9" w14:textId="77777777" w:rsidR="00AE353E" w:rsidRPr="00604979" w:rsidRDefault="00AE353E" w:rsidP="00D15076">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1</w:t>
            </w:r>
          </w:p>
        </w:tc>
        <w:tc>
          <w:tcPr>
            <w:tcW w:w="328" w:type="pct"/>
            <w:shd w:val="clear" w:color="auto" w:fill="auto"/>
            <w:noWrap/>
            <w:vAlign w:val="bottom"/>
            <w:hideMark/>
            <w:tcPrChange w:id="76" w:author="roGue" w:date="2014-08-28T23:18:00Z">
              <w:tcPr>
                <w:tcW w:w="332" w:type="pct"/>
                <w:shd w:val="clear" w:color="auto" w:fill="auto"/>
                <w:noWrap/>
                <w:vAlign w:val="bottom"/>
                <w:hideMark/>
              </w:tcPr>
            </w:tcPrChange>
          </w:tcPr>
          <w:p w14:paraId="607EB7C8"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2</w:t>
            </w:r>
          </w:p>
        </w:tc>
        <w:tc>
          <w:tcPr>
            <w:tcW w:w="363" w:type="pct"/>
            <w:shd w:val="clear" w:color="auto" w:fill="auto"/>
            <w:noWrap/>
            <w:vAlign w:val="bottom"/>
            <w:hideMark/>
            <w:tcPrChange w:id="77" w:author="roGue" w:date="2014-08-28T23:18:00Z">
              <w:tcPr>
                <w:tcW w:w="371" w:type="pct"/>
                <w:shd w:val="clear" w:color="auto" w:fill="auto"/>
                <w:noWrap/>
                <w:vAlign w:val="bottom"/>
                <w:hideMark/>
              </w:tcPr>
            </w:tcPrChange>
          </w:tcPr>
          <w:p w14:paraId="785D4C12"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3</w:t>
            </w:r>
          </w:p>
        </w:tc>
        <w:tc>
          <w:tcPr>
            <w:tcW w:w="363" w:type="pct"/>
            <w:shd w:val="clear" w:color="auto" w:fill="auto"/>
            <w:noWrap/>
            <w:vAlign w:val="bottom"/>
            <w:hideMark/>
            <w:tcPrChange w:id="78" w:author="roGue" w:date="2014-08-28T23:18:00Z">
              <w:tcPr>
                <w:tcW w:w="371" w:type="pct"/>
                <w:shd w:val="clear" w:color="auto" w:fill="auto"/>
                <w:noWrap/>
                <w:vAlign w:val="bottom"/>
                <w:hideMark/>
              </w:tcPr>
            </w:tcPrChange>
          </w:tcPr>
          <w:p w14:paraId="2E3C3544"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4</w:t>
            </w:r>
          </w:p>
        </w:tc>
        <w:tc>
          <w:tcPr>
            <w:tcW w:w="363" w:type="pct"/>
            <w:shd w:val="clear" w:color="auto" w:fill="auto"/>
            <w:noWrap/>
            <w:vAlign w:val="bottom"/>
            <w:hideMark/>
            <w:tcPrChange w:id="79" w:author="roGue" w:date="2014-08-28T23:18:00Z">
              <w:tcPr>
                <w:tcW w:w="371" w:type="pct"/>
                <w:shd w:val="clear" w:color="auto" w:fill="auto"/>
                <w:noWrap/>
                <w:vAlign w:val="bottom"/>
                <w:hideMark/>
              </w:tcPr>
            </w:tcPrChange>
          </w:tcPr>
          <w:p w14:paraId="56D44CBD"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5</w:t>
            </w:r>
          </w:p>
        </w:tc>
        <w:tc>
          <w:tcPr>
            <w:tcW w:w="362" w:type="pct"/>
            <w:shd w:val="clear" w:color="auto" w:fill="auto"/>
            <w:noWrap/>
            <w:vAlign w:val="bottom"/>
            <w:hideMark/>
            <w:tcPrChange w:id="80" w:author="roGue" w:date="2014-08-28T23:18:00Z">
              <w:tcPr>
                <w:tcW w:w="370" w:type="pct"/>
                <w:shd w:val="clear" w:color="auto" w:fill="auto"/>
                <w:noWrap/>
                <w:vAlign w:val="bottom"/>
                <w:hideMark/>
              </w:tcPr>
            </w:tcPrChange>
          </w:tcPr>
          <w:p w14:paraId="2990E31A"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6</w:t>
            </w:r>
          </w:p>
        </w:tc>
        <w:tc>
          <w:tcPr>
            <w:tcW w:w="363" w:type="pct"/>
            <w:shd w:val="clear" w:color="auto" w:fill="auto"/>
            <w:noWrap/>
            <w:vAlign w:val="bottom"/>
            <w:hideMark/>
            <w:tcPrChange w:id="81" w:author="roGue" w:date="2014-08-28T23:18:00Z">
              <w:tcPr>
                <w:tcW w:w="371" w:type="pct"/>
                <w:shd w:val="clear" w:color="auto" w:fill="auto"/>
                <w:noWrap/>
                <w:vAlign w:val="bottom"/>
                <w:hideMark/>
              </w:tcPr>
            </w:tcPrChange>
          </w:tcPr>
          <w:p w14:paraId="36651A43"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7</w:t>
            </w:r>
          </w:p>
        </w:tc>
        <w:tc>
          <w:tcPr>
            <w:tcW w:w="363" w:type="pct"/>
            <w:shd w:val="clear" w:color="auto" w:fill="auto"/>
            <w:noWrap/>
            <w:vAlign w:val="bottom"/>
            <w:hideMark/>
            <w:tcPrChange w:id="82" w:author="roGue" w:date="2014-08-28T23:18:00Z">
              <w:tcPr>
                <w:tcW w:w="371" w:type="pct"/>
                <w:shd w:val="clear" w:color="auto" w:fill="auto"/>
                <w:noWrap/>
                <w:vAlign w:val="bottom"/>
                <w:hideMark/>
              </w:tcPr>
            </w:tcPrChange>
          </w:tcPr>
          <w:p w14:paraId="5FAD508F" w14:textId="77777777" w:rsidR="00AE353E" w:rsidRPr="00604979"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Week 8</w:t>
            </w:r>
          </w:p>
        </w:tc>
        <w:tc>
          <w:tcPr>
            <w:tcW w:w="340" w:type="pct"/>
            <w:tcPrChange w:id="83" w:author="roGue" w:date="2014-08-28T23:18:00Z">
              <w:tcPr>
                <w:tcW w:w="348" w:type="pct"/>
              </w:tcPr>
            </w:tcPrChange>
          </w:tcPr>
          <w:p w14:paraId="12D58FE5" w14:textId="3990F47F" w:rsidR="00AE353E" w:rsidRDefault="00AE353E" w:rsidP="00AE353E">
            <w:pPr>
              <w:spacing w:after="0" w:line="276" w:lineRule="auto"/>
              <w:jc w:val="center"/>
              <w:rPr>
                <w:rFonts w:ascii="Open Sans Light" w:eastAsia="Times New Roman" w:hAnsi="Open Sans Light" w:cs="Open Sans Light"/>
                <w:b/>
                <w:color w:val="000000"/>
                <w:sz w:val="18"/>
              </w:rPr>
            </w:pPr>
            <w:ins w:id="84" w:author="roGue" w:date="2014-08-28T23:18:00Z">
              <w:r>
                <w:rPr>
                  <w:rFonts w:ascii="Open Sans Light" w:eastAsia="Times New Roman" w:hAnsi="Open Sans Light" w:cs="Open Sans Light"/>
                  <w:b/>
                  <w:color w:val="000000"/>
                  <w:sz w:val="18"/>
                </w:rPr>
                <w:t>Week 9</w:t>
              </w:r>
            </w:ins>
          </w:p>
        </w:tc>
        <w:tc>
          <w:tcPr>
            <w:tcW w:w="744" w:type="pct"/>
            <w:tcPrChange w:id="85" w:author="roGue" w:date="2014-08-28T23:18:00Z">
              <w:tcPr>
                <w:tcW w:w="648" w:type="pct"/>
              </w:tcPr>
            </w:tcPrChange>
          </w:tcPr>
          <w:p w14:paraId="16F85E16" w14:textId="09006E9A" w:rsidR="00AE353E" w:rsidRDefault="00AE353E" w:rsidP="000C1585">
            <w:pPr>
              <w:spacing w:after="0" w:line="276" w:lineRule="auto"/>
              <w:jc w:val="center"/>
              <w:rPr>
                <w:rFonts w:ascii="Open Sans Light" w:eastAsia="Times New Roman" w:hAnsi="Open Sans Light" w:cs="Open Sans Light"/>
                <w:b/>
                <w:color w:val="000000"/>
                <w:sz w:val="18"/>
              </w:rPr>
            </w:pPr>
            <w:r>
              <w:rPr>
                <w:rFonts w:ascii="Open Sans Light" w:eastAsia="Times New Roman" w:hAnsi="Open Sans Light" w:cs="Open Sans Light"/>
                <w:b/>
                <w:color w:val="000000"/>
                <w:sz w:val="18"/>
              </w:rPr>
              <w:t xml:space="preserve">Week </w:t>
            </w:r>
            <w:ins w:id="86" w:author="roGue" w:date="2014-08-28T23:18:00Z">
              <w:r>
                <w:rPr>
                  <w:rFonts w:ascii="Open Sans Light" w:eastAsia="Times New Roman" w:hAnsi="Open Sans Light" w:cs="Open Sans Light"/>
                  <w:b/>
                  <w:color w:val="000000"/>
                  <w:sz w:val="18"/>
                </w:rPr>
                <w:t>10</w:t>
              </w:r>
            </w:ins>
            <w:del w:id="87" w:author="roGue" w:date="2014-08-28T23:18:00Z">
              <w:r w:rsidDel="00AE353E">
                <w:rPr>
                  <w:rFonts w:ascii="Open Sans Light" w:eastAsia="Times New Roman" w:hAnsi="Open Sans Light" w:cs="Open Sans Light"/>
                  <w:b/>
                  <w:color w:val="000000"/>
                  <w:sz w:val="18"/>
                </w:rPr>
                <w:delText>9</w:delText>
              </w:r>
            </w:del>
            <w:r>
              <w:rPr>
                <w:rFonts w:ascii="Open Sans Light" w:eastAsia="Times New Roman" w:hAnsi="Open Sans Light" w:cs="Open Sans Light"/>
                <w:b/>
                <w:color w:val="000000"/>
                <w:sz w:val="18"/>
              </w:rPr>
              <w:t xml:space="preserve"> Onwards</w:t>
            </w:r>
          </w:p>
        </w:tc>
      </w:tr>
      <w:tr w:rsidR="00AE353E" w:rsidRPr="00604979" w:rsidDel="00AE353E" w14:paraId="598BEB57" w14:textId="6D5D2C31" w:rsidTr="00AE353E">
        <w:trPr>
          <w:trHeight w:val="330"/>
          <w:del w:id="88" w:author="roGue" w:date="2014-08-28T23:09:00Z"/>
          <w:trPrChange w:id="89" w:author="roGue" w:date="2014-08-28T23:18:00Z">
            <w:trPr>
              <w:trHeight w:val="330"/>
            </w:trPr>
          </w:trPrChange>
        </w:trPr>
        <w:tc>
          <w:tcPr>
            <w:tcW w:w="798" w:type="pct"/>
            <w:shd w:val="clear" w:color="auto" w:fill="auto"/>
            <w:noWrap/>
            <w:vAlign w:val="bottom"/>
            <w:hideMark/>
            <w:tcPrChange w:id="90" w:author="roGue" w:date="2014-08-28T23:18:00Z">
              <w:tcPr>
                <w:tcW w:w="816" w:type="pct"/>
                <w:shd w:val="clear" w:color="auto" w:fill="auto"/>
                <w:noWrap/>
                <w:vAlign w:val="bottom"/>
                <w:hideMark/>
              </w:tcPr>
            </w:tcPrChange>
          </w:tcPr>
          <w:p w14:paraId="58725B4A" w14:textId="23B346C3" w:rsidR="00AE353E" w:rsidRPr="00604979" w:rsidDel="00AE353E" w:rsidRDefault="00AE353E" w:rsidP="00D527C1">
            <w:pPr>
              <w:spacing w:after="0" w:line="276" w:lineRule="auto"/>
              <w:rPr>
                <w:del w:id="91" w:author="roGue" w:date="2014-08-28T23:09:00Z"/>
                <w:rFonts w:ascii="Open Sans Light" w:eastAsia="Times New Roman" w:hAnsi="Open Sans Light" w:cs="Open Sans Light"/>
                <w:color w:val="000000"/>
                <w:sz w:val="18"/>
              </w:rPr>
            </w:pPr>
            <w:del w:id="92" w:author="roGue" w:date="2014-08-28T23:09:00Z">
              <w:r w:rsidRPr="00604979" w:rsidDel="00AE353E">
                <w:rPr>
                  <w:rFonts w:ascii="Open Sans Light" w:eastAsia="Times New Roman" w:hAnsi="Open Sans Light" w:cs="Open Sans Light"/>
                  <w:color w:val="000000"/>
                  <w:sz w:val="18"/>
                </w:rPr>
                <w:delText>Framing and Documentation</w:delText>
              </w:r>
            </w:del>
          </w:p>
        </w:tc>
        <w:tc>
          <w:tcPr>
            <w:tcW w:w="253" w:type="pct"/>
            <w:tcPrChange w:id="93" w:author="roGue" w:date="2014-08-28T23:18:00Z">
              <w:tcPr>
                <w:tcW w:w="259" w:type="pct"/>
              </w:tcPr>
            </w:tcPrChange>
          </w:tcPr>
          <w:p w14:paraId="36251394" w14:textId="53A84F19" w:rsidR="00AE353E" w:rsidRPr="00604979" w:rsidDel="00AE353E" w:rsidRDefault="00AE353E" w:rsidP="005E497C">
            <w:pPr>
              <w:spacing w:after="0" w:line="276" w:lineRule="auto"/>
              <w:jc w:val="center"/>
              <w:rPr>
                <w:del w:id="94" w:author="roGue" w:date="2014-08-28T23:09:00Z"/>
                <w:rFonts w:ascii="Open Sans Light" w:eastAsia="Times New Roman" w:hAnsi="Open Sans Light" w:cs="Open Sans Light"/>
                <w:color w:val="000000"/>
                <w:sz w:val="18"/>
              </w:rPr>
            </w:pPr>
            <w:del w:id="95" w:author="roGue" w:date="2014-08-28T23:09:00Z">
              <w:r w:rsidDel="00AE353E">
                <w:rPr>
                  <w:rFonts w:ascii="Open Sans Light" w:eastAsia="Times New Roman" w:hAnsi="Open Sans Light" w:cs="Open Sans Light"/>
                  <w:color w:val="000000"/>
                  <w:sz w:val="18"/>
                </w:rPr>
                <w:delText>3</w:delText>
              </w:r>
            </w:del>
          </w:p>
        </w:tc>
        <w:tc>
          <w:tcPr>
            <w:tcW w:w="362" w:type="pct"/>
            <w:shd w:val="clear" w:color="auto" w:fill="4FF363"/>
            <w:noWrap/>
            <w:vAlign w:val="bottom"/>
            <w:hideMark/>
            <w:tcPrChange w:id="96" w:author="roGue" w:date="2014-08-28T23:18:00Z">
              <w:tcPr>
                <w:tcW w:w="373" w:type="pct"/>
                <w:shd w:val="clear" w:color="auto" w:fill="4FF363"/>
                <w:noWrap/>
                <w:vAlign w:val="bottom"/>
                <w:hideMark/>
              </w:tcPr>
            </w:tcPrChange>
          </w:tcPr>
          <w:p w14:paraId="476CEB9B" w14:textId="4BFAEEFB" w:rsidR="00AE353E" w:rsidRPr="00604979" w:rsidDel="00AE353E" w:rsidRDefault="00AE353E" w:rsidP="00D527C1">
            <w:pPr>
              <w:spacing w:after="0" w:line="276" w:lineRule="auto"/>
              <w:jc w:val="center"/>
              <w:rPr>
                <w:del w:id="97" w:author="roGue" w:date="2014-08-28T23:09:00Z"/>
                <w:rFonts w:ascii="Open Sans Light" w:eastAsia="Times New Roman" w:hAnsi="Open Sans Light" w:cs="Open Sans Light"/>
                <w:color w:val="000000"/>
                <w:sz w:val="18"/>
              </w:rPr>
            </w:pPr>
            <w:del w:id="98" w:author="roGue" w:date="2014-08-28T23:09:00Z">
              <w:r w:rsidRPr="00604979" w:rsidDel="00AE353E">
                <w:rPr>
                  <w:rFonts w:ascii="Open Sans Light" w:eastAsia="Times New Roman" w:hAnsi="Open Sans Light" w:cs="Open Sans Light"/>
                  <w:color w:val="000000"/>
                  <w:sz w:val="18"/>
                </w:rPr>
                <w:delText> </w:delText>
              </w:r>
            </w:del>
          </w:p>
        </w:tc>
        <w:tc>
          <w:tcPr>
            <w:tcW w:w="328" w:type="pct"/>
            <w:shd w:val="clear" w:color="auto" w:fill="auto"/>
            <w:noWrap/>
            <w:vAlign w:val="bottom"/>
            <w:hideMark/>
            <w:tcPrChange w:id="99" w:author="roGue" w:date="2014-08-28T23:18:00Z">
              <w:tcPr>
                <w:tcW w:w="332" w:type="pct"/>
                <w:shd w:val="clear" w:color="auto" w:fill="auto"/>
                <w:noWrap/>
                <w:vAlign w:val="bottom"/>
                <w:hideMark/>
              </w:tcPr>
            </w:tcPrChange>
          </w:tcPr>
          <w:p w14:paraId="38978727" w14:textId="75211859" w:rsidR="00AE353E" w:rsidRPr="006F0DE5" w:rsidDel="00AE353E" w:rsidRDefault="00AE353E" w:rsidP="00D527C1">
            <w:pPr>
              <w:spacing w:after="0" w:line="276" w:lineRule="auto"/>
              <w:jc w:val="center"/>
              <w:rPr>
                <w:del w:id="100" w:author="roGue" w:date="2014-08-28T23:09:00Z"/>
                <w:rFonts w:ascii="Open Sans Light" w:eastAsia="Times New Roman" w:hAnsi="Open Sans Light" w:cs="Open Sans Light"/>
                <w:color w:val="000000"/>
                <w:sz w:val="18"/>
              </w:rPr>
            </w:pPr>
            <w:del w:id="101" w:author="roGue" w:date="2014-08-28T23:09:00Z">
              <w:r w:rsidRPr="006F0DE5"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02" w:author="roGue" w:date="2014-08-28T23:18:00Z">
              <w:tcPr>
                <w:tcW w:w="371" w:type="pct"/>
                <w:shd w:val="clear" w:color="auto" w:fill="auto"/>
                <w:noWrap/>
                <w:vAlign w:val="bottom"/>
                <w:hideMark/>
              </w:tcPr>
            </w:tcPrChange>
          </w:tcPr>
          <w:p w14:paraId="2828C7F3" w14:textId="2B6C6109" w:rsidR="00AE353E" w:rsidRPr="00604979" w:rsidDel="00AE353E" w:rsidRDefault="00AE353E" w:rsidP="00D527C1">
            <w:pPr>
              <w:spacing w:after="0" w:line="276" w:lineRule="auto"/>
              <w:jc w:val="center"/>
              <w:rPr>
                <w:del w:id="103" w:author="roGue" w:date="2014-08-28T23:09:00Z"/>
                <w:rFonts w:ascii="Open Sans Light" w:eastAsia="Times New Roman" w:hAnsi="Open Sans Light" w:cs="Open Sans Light"/>
                <w:color w:val="000000"/>
                <w:sz w:val="18"/>
              </w:rPr>
            </w:pPr>
            <w:del w:id="104"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05" w:author="roGue" w:date="2014-08-28T23:18:00Z">
              <w:tcPr>
                <w:tcW w:w="371" w:type="pct"/>
                <w:shd w:val="clear" w:color="auto" w:fill="auto"/>
                <w:noWrap/>
                <w:vAlign w:val="bottom"/>
                <w:hideMark/>
              </w:tcPr>
            </w:tcPrChange>
          </w:tcPr>
          <w:p w14:paraId="3F8B7484" w14:textId="008D0CE1" w:rsidR="00AE353E" w:rsidRPr="00604979" w:rsidDel="00AE353E" w:rsidRDefault="00AE353E" w:rsidP="00D527C1">
            <w:pPr>
              <w:spacing w:after="0" w:line="276" w:lineRule="auto"/>
              <w:jc w:val="center"/>
              <w:rPr>
                <w:del w:id="106" w:author="roGue" w:date="2014-08-28T23:09:00Z"/>
                <w:rFonts w:ascii="Open Sans Light" w:eastAsia="Times New Roman" w:hAnsi="Open Sans Light" w:cs="Open Sans Light"/>
                <w:color w:val="000000"/>
                <w:sz w:val="18"/>
              </w:rPr>
            </w:pPr>
            <w:del w:id="107"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08" w:author="roGue" w:date="2014-08-28T23:18:00Z">
              <w:tcPr>
                <w:tcW w:w="371" w:type="pct"/>
                <w:shd w:val="clear" w:color="auto" w:fill="auto"/>
                <w:noWrap/>
                <w:vAlign w:val="bottom"/>
                <w:hideMark/>
              </w:tcPr>
            </w:tcPrChange>
          </w:tcPr>
          <w:p w14:paraId="6401D17B" w14:textId="65850299" w:rsidR="00AE353E" w:rsidRPr="00604979" w:rsidDel="00AE353E" w:rsidRDefault="00AE353E" w:rsidP="00D527C1">
            <w:pPr>
              <w:spacing w:after="0" w:line="276" w:lineRule="auto"/>
              <w:jc w:val="center"/>
              <w:rPr>
                <w:del w:id="109" w:author="roGue" w:date="2014-08-28T23:09:00Z"/>
                <w:rFonts w:ascii="Open Sans Light" w:eastAsia="Times New Roman" w:hAnsi="Open Sans Light" w:cs="Open Sans Light"/>
                <w:color w:val="000000"/>
                <w:sz w:val="18"/>
              </w:rPr>
            </w:pPr>
            <w:del w:id="110" w:author="roGue" w:date="2014-08-28T23:09:00Z">
              <w:r w:rsidRPr="00604979" w:rsidDel="00AE353E">
                <w:rPr>
                  <w:rFonts w:ascii="Open Sans Light" w:eastAsia="Times New Roman" w:hAnsi="Open Sans Light" w:cs="Open Sans Light"/>
                  <w:color w:val="000000"/>
                  <w:sz w:val="18"/>
                </w:rPr>
                <w:delText> </w:delText>
              </w:r>
            </w:del>
          </w:p>
        </w:tc>
        <w:tc>
          <w:tcPr>
            <w:tcW w:w="362" w:type="pct"/>
            <w:shd w:val="clear" w:color="auto" w:fill="auto"/>
            <w:noWrap/>
            <w:vAlign w:val="bottom"/>
            <w:hideMark/>
            <w:tcPrChange w:id="111" w:author="roGue" w:date="2014-08-28T23:18:00Z">
              <w:tcPr>
                <w:tcW w:w="370" w:type="pct"/>
                <w:shd w:val="clear" w:color="auto" w:fill="auto"/>
                <w:noWrap/>
                <w:vAlign w:val="bottom"/>
                <w:hideMark/>
              </w:tcPr>
            </w:tcPrChange>
          </w:tcPr>
          <w:p w14:paraId="34CE3A3E" w14:textId="2E52299A" w:rsidR="00AE353E" w:rsidRPr="00604979" w:rsidDel="00AE353E" w:rsidRDefault="00AE353E" w:rsidP="00D527C1">
            <w:pPr>
              <w:spacing w:after="0" w:line="276" w:lineRule="auto"/>
              <w:jc w:val="center"/>
              <w:rPr>
                <w:del w:id="112" w:author="roGue" w:date="2014-08-28T23:09:00Z"/>
                <w:rFonts w:ascii="Open Sans Light" w:eastAsia="Times New Roman" w:hAnsi="Open Sans Light" w:cs="Open Sans Light"/>
                <w:color w:val="000000"/>
                <w:sz w:val="18"/>
              </w:rPr>
            </w:pPr>
            <w:del w:id="113"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14" w:author="roGue" w:date="2014-08-28T23:18:00Z">
              <w:tcPr>
                <w:tcW w:w="371" w:type="pct"/>
                <w:shd w:val="clear" w:color="auto" w:fill="auto"/>
                <w:noWrap/>
                <w:vAlign w:val="bottom"/>
                <w:hideMark/>
              </w:tcPr>
            </w:tcPrChange>
          </w:tcPr>
          <w:p w14:paraId="669D3F34" w14:textId="6AE2528B" w:rsidR="00AE353E" w:rsidRPr="00604979" w:rsidDel="00AE353E" w:rsidRDefault="00AE353E" w:rsidP="00D527C1">
            <w:pPr>
              <w:spacing w:after="0" w:line="276" w:lineRule="auto"/>
              <w:jc w:val="center"/>
              <w:rPr>
                <w:del w:id="115" w:author="roGue" w:date="2014-08-28T23:09:00Z"/>
                <w:rFonts w:ascii="Open Sans Light" w:eastAsia="Times New Roman" w:hAnsi="Open Sans Light" w:cs="Open Sans Light"/>
                <w:color w:val="000000"/>
                <w:sz w:val="18"/>
              </w:rPr>
            </w:pPr>
            <w:del w:id="116"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17" w:author="roGue" w:date="2014-08-28T23:18:00Z">
              <w:tcPr>
                <w:tcW w:w="371" w:type="pct"/>
                <w:shd w:val="clear" w:color="auto" w:fill="auto"/>
                <w:noWrap/>
                <w:vAlign w:val="bottom"/>
                <w:hideMark/>
              </w:tcPr>
            </w:tcPrChange>
          </w:tcPr>
          <w:p w14:paraId="398E9032" w14:textId="27AB1E4D" w:rsidR="00AE353E" w:rsidRPr="00604979" w:rsidDel="00AE353E" w:rsidRDefault="00AE353E" w:rsidP="00D527C1">
            <w:pPr>
              <w:spacing w:after="0" w:line="276" w:lineRule="auto"/>
              <w:jc w:val="center"/>
              <w:rPr>
                <w:del w:id="118" w:author="roGue" w:date="2014-08-28T23:09:00Z"/>
                <w:rFonts w:ascii="Open Sans Light" w:eastAsia="Times New Roman" w:hAnsi="Open Sans Light" w:cs="Open Sans Light"/>
                <w:color w:val="000000"/>
                <w:sz w:val="18"/>
              </w:rPr>
            </w:pPr>
            <w:del w:id="119" w:author="roGue" w:date="2014-08-28T23:09:00Z">
              <w:r w:rsidRPr="00604979" w:rsidDel="00AE353E">
                <w:rPr>
                  <w:rFonts w:ascii="Open Sans Light" w:eastAsia="Times New Roman" w:hAnsi="Open Sans Light" w:cs="Open Sans Light"/>
                  <w:color w:val="000000"/>
                  <w:sz w:val="18"/>
                </w:rPr>
                <w:delText> </w:delText>
              </w:r>
            </w:del>
          </w:p>
        </w:tc>
        <w:tc>
          <w:tcPr>
            <w:tcW w:w="340" w:type="pct"/>
            <w:tcPrChange w:id="120" w:author="roGue" w:date="2014-08-28T23:18:00Z">
              <w:tcPr>
                <w:tcW w:w="348" w:type="pct"/>
              </w:tcPr>
            </w:tcPrChange>
          </w:tcPr>
          <w:p w14:paraId="1AAE9152" w14:textId="77777777" w:rsidR="00AE353E" w:rsidRPr="00604979" w:rsidDel="00AE353E" w:rsidRDefault="00AE353E" w:rsidP="00D527C1">
            <w:pPr>
              <w:spacing w:after="0" w:line="276" w:lineRule="auto"/>
              <w:jc w:val="center"/>
              <w:rPr>
                <w:ins w:id="121" w:author="roGue" w:date="2014-08-28T23:16:00Z"/>
                <w:rFonts w:ascii="Open Sans Light" w:eastAsia="Times New Roman" w:hAnsi="Open Sans Light" w:cs="Open Sans Light"/>
                <w:color w:val="000000"/>
                <w:sz w:val="18"/>
              </w:rPr>
            </w:pPr>
          </w:p>
        </w:tc>
        <w:tc>
          <w:tcPr>
            <w:tcW w:w="744" w:type="pct"/>
            <w:tcPrChange w:id="122" w:author="roGue" w:date="2014-08-28T23:18:00Z">
              <w:tcPr>
                <w:tcW w:w="648" w:type="pct"/>
              </w:tcPr>
            </w:tcPrChange>
          </w:tcPr>
          <w:p w14:paraId="2D3EB3FE" w14:textId="25FDF50C" w:rsidR="00AE353E" w:rsidRPr="00604979" w:rsidDel="00AE353E" w:rsidRDefault="00AE353E" w:rsidP="00D527C1">
            <w:pPr>
              <w:spacing w:after="0" w:line="276" w:lineRule="auto"/>
              <w:jc w:val="center"/>
              <w:rPr>
                <w:del w:id="123" w:author="roGue" w:date="2014-08-28T23:09:00Z"/>
                <w:rFonts w:ascii="Open Sans Light" w:eastAsia="Times New Roman" w:hAnsi="Open Sans Light" w:cs="Open Sans Light"/>
                <w:color w:val="000000"/>
                <w:sz w:val="18"/>
              </w:rPr>
            </w:pPr>
          </w:p>
        </w:tc>
      </w:tr>
      <w:tr w:rsidR="00AE353E" w:rsidRPr="00604979" w:rsidDel="00AE353E" w14:paraId="621E7E26" w14:textId="6DFECC20" w:rsidTr="00AE353E">
        <w:trPr>
          <w:trHeight w:val="330"/>
          <w:del w:id="124" w:author="roGue" w:date="2014-08-28T23:09:00Z"/>
          <w:trPrChange w:id="125" w:author="roGue" w:date="2014-08-28T23:18:00Z">
            <w:trPr>
              <w:trHeight w:val="330"/>
            </w:trPr>
          </w:trPrChange>
        </w:trPr>
        <w:tc>
          <w:tcPr>
            <w:tcW w:w="798" w:type="pct"/>
            <w:shd w:val="clear" w:color="auto" w:fill="auto"/>
            <w:noWrap/>
            <w:vAlign w:val="bottom"/>
            <w:hideMark/>
            <w:tcPrChange w:id="126" w:author="roGue" w:date="2014-08-28T23:18:00Z">
              <w:tcPr>
                <w:tcW w:w="816" w:type="pct"/>
                <w:shd w:val="clear" w:color="auto" w:fill="auto"/>
                <w:noWrap/>
                <w:vAlign w:val="bottom"/>
                <w:hideMark/>
              </w:tcPr>
            </w:tcPrChange>
          </w:tcPr>
          <w:p w14:paraId="67D0612A" w14:textId="6DE30D0C" w:rsidR="00AE353E" w:rsidRPr="00604979" w:rsidDel="00AE353E" w:rsidRDefault="00AE353E" w:rsidP="00D527C1">
            <w:pPr>
              <w:spacing w:after="0" w:line="276" w:lineRule="auto"/>
              <w:rPr>
                <w:del w:id="127" w:author="roGue" w:date="2014-08-28T23:09:00Z"/>
                <w:rFonts w:ascii="Open Sans Light" w:eastAsia="Times New Roman" w:hAnsi="Open Sans Light" w:cs="Open Sans Light"/>
                <w:color w:val="000000"/>
                <w:sz w:val="18"/>
              </w:rPr>
            </w:pPr>
            <w:del w:id="128" w:author="roGue" w:date="2014-08-28T23:09:00Z">
              <w:r w:rsidRPr="00604979" w:rsidDel="00AE353E">
                <w:rPr>
                  <w:rFonts w:ascii="Open Sans Light" w:eastAsia="Times New Roman" w:hAnsi="Open Sans Light" w:cs="Open Sans Light"/>
                  <w:color w:val="000000"/>
                  <w:sz w:val="18"/>
                </w:rPr>
                <w:delText>Business Logic Definition</w:delText>
              </w:r>
            </w:del>
          </w:p>
        </w:tc>
        <w:tc>
          <w:tcPr>
            <w:tcW w:w="253" w:type="pct"/>
            <w:tcPrChange w:id="129" w:author="roGue" w:date="2014-08-28T23:18:00Z">
              <w:tcPr>
                <w:tcW w:w="259" w:type="pct"/>
              </w:tcPr>
            </w:tcPrChange>
          </w:tcPr>
          <w:p w14:paraId="402C6C10" w14:textId="3AF0EAEC" w:rsidR="00AE353E" w:rsidRPr="00604979" w:rsidDel="00AE353E" w:rsidRDefault="00AE353E" w:rsidP="005E497C">
            <w:pPr>
              <w:spacing w:after="0" w:line="276" w:lineRule="auto"/>
              <w:jc w:val="center"/>
              <w:rPr>
                <w:del w:id="130" w:author="roGue" w:date="2014-08-28T23:09:00Z"/>
                <w:rFonts w:ascii="Open Sans Light" w:eastAsia="Times New Roman" w:hAnsi="Open Sans Light" w:cs="Open Sans Light"/>
                <w:color w:val="000000"/>
                <w:sz w:val="18"/>
              </w:rPr>
            </w:pPr>
            <w:del w:id="131" w:author="roGue" w:date="2014-08-28T23:09:00Z">
              <w:r w:rsidDel="00AE353E">
                <w:rPr>
                  <w:rFonts w:ascii="Open Sans Light" w:eastAsia="Times New Roman" w:hAnsi="Open Sans Light" w:cs="Open Sans Light"/>
                  <w:color w:val="000000"/>
                  <w:sz w:val="18"/>
                </w:rPr>
                <w:delText>6</w:delText>
              </w:r>
            </w:del>
          </w:p>
        </w:tc>
        <w:tc>
          <w:tcPr>
            <w:tcW w:w="362" w:type="pct"/>
            <w:shd w:val="clear" w:color="auto" w:fill="4FF363"/>
            <w:noWrap/>
            <w:vAlign w:val="bottom"/>
            <w:hideMark/>
            <w:tcPrChange w:id="132" w:author="roGue" w:date="2014-08-28T23:18:00Z">
              <w:tcPr>
                <w:tcW w:w="373" w:type="pct"/>
                <w:shd w:val="clear" w:color="auto" w:fill="4FF363"/>
                <w:noWrap/>
                <w:vAlign w:val="bottom"/>
                <w:hideMark/>
              </w:tcPr>
            </w:tcPrChange>
          </w:tcPr>
          <w:p w14:paraId="033A798F" w14:textId="5C813C2B" w:rsidR="00AE353E" w:rsidRPr="00604979" w:rsidDel="00AE353E" w:rsidRDefault="00AE353E" w:rsidP="000C1585">
            <w:pPr>
              <w:spacing w:after="0" w:line="276" w:lineRule="auto"/>
              <w:jc w:val="center"/>
              <w:rPr>
                <w:del w:id="133" w:author="roGue" w:date="2014-08-28T23:09:00Z"/>
                <w:rFonts w:ascii="Open Sans Light" w:eastAsia="Times New Roman" w:hAnsi="Open Sans Light" w:cs="Open Sans Light"/>
                <w:color w:val="000000"/>
                <w:sz w:val="18"/>
              </w:rPr>
            </w:pPr>
            <w:del w:id="134" w:author="roGue" w:date="2014-08-28T23:09:00Z">
              <w:r w:rsidRPr="00604979" w:rsidDel="00AE353E">
                <w:rPr>
                  <w:rFonts w:ascii="Open Sans Light" w:eastAsia="Times New Roman" w:hAnsi="Open Sans Light" w:cs="Open Sans Light"/>
                  <w:color w:val="000000"/>
                  <w:sz w:val="18"/>
                </w:rPr>
                <w:delText> </w:delText>
              </w:r>
            </w:del>
          </w:p>
        </w:tc>
        <w:tc>
          <w:tcPr>
            <w:tcW w:w="328" w:type="pct"/>
            <w:shd w:val="clear" w:color="auto" w:fill="auto"/>
            <w:noWrap/>
            <w:vAlign w:val="bottom"/>
            <w:hideMark/>
            <w:tcPrChange w:id="135" w:author="roGue" w:date="2014-08-28T23:18:00Z">
              <w:tcPr>
                <w:tcW w:w="332" w:type="pct"/>
                <w:shd w:val="clear" w:color="auto" w:fill="auto"/>
                <w:noWrap/>
                <w:vAlign w:val="bottom"/>
                <w:hideMark/>
              </w:tcPr>
            </w:tcPrChange>
          </w:tcPr>
          <w:p w14:paraId="75560AF5" w14:textId="21090D5F" w:rsidR="00AE353E" w:rsidRPr="00604979" w:rsidDel="00AE353E" w:rsidRDefault="00AE353E" w:rsidP="000C1585">
            <w:pPr>
              <w:spacing w:after="0" w:line="276" w:lineRule="auto"/>
              <w:jc w:val="center"/>
              <w:rPr>
                <w:del w:id="136" w:author="roGue" w:date="2014-08-28T23:09:00Z"/>
                <w:rFonts w:ascii="Open Sans Light" w:eastAsia="Times New Roman" w:hAnsi="Open Sans Light" w:cs="Open Sans Light"/>
                <w:color w:val="000000"/>
                <w:sz w:val="18"/>
              </w:rPr>
            </w:pPr>
            <w:del w:id="137"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38" w:author="roGue" w:date="2014-08-28T23:18:00Z">
              <w:tcPr>
                <w:tcW w:w="371" w:type="pct"/>
                <w:shd w:val="clear" w:color="auto" w:fill="auto"/>
                <w:noWrap/>
                <w:vAlign w:val="bottom"/>
                <w:hideMark/>
              </w:tcPr>
            </w:tcPrChange>
          </w:tcPr>
          <w:p w14:paraId="00EF5910" w14:textId="48D5B94B" w:rsidR="00AE353E" w:rsidRPr="00604979" w:rsidDel="00AE353E" w:rsidRDefault="00AE353E" w:rsidP="00D527C1">
            <w:pPr>
              <w:spacing w:after="0" w:line="276" w:lineRule="auto"/>
              <w:jc w:val="center"/>
              <w:rPr>
                <w:del w:id="139" w:author="roGue" w:date="2014-08-28T23:09:00Z"/>
                <w:rFonts w:ascii="Open Sans Light" w:eastAsia="Times New Roman" w:hAnsi="Open Sans Light" w:cs="Open Sans Light"/>
                <w:color w:val="000000"/>
                <w:sz w:val="18"/>
              </w:rPr>
            </w:pPr>
            <w:del w:id="140"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41" w:author="roGue" w:date="2014-08-28T23:18:00Z">
              <w:tcPr>
                <w:tcW w:w="371" w:type="pct"/>
                <w:shd w:val="clear" w:color="auto" w:fill="auto"/>
                <w:noWrap/>
                <w:vAlign w:val="bottom"/>
                <w:hideMark/>
              </w:tcPr>
            </w:tcPrChange>
          </w:tcPr>
          <w:p w14:paraId="79386F2F" w14:textId="05D482B9" w:rsidR="00AE353E" w:rsidRPr="00604979" w:rsidDel="00AE353E" w:rsidRDefault="00AE353E" w:rsidP="00D527C1">
            <w:pPr>
              <w:spacing w:after="0" w:line="276" w:lineRule="auto"/>
              <w:jc w:val="center"/>
              <w:rPr>
                <w:del w:id="142" w:author="roGue" w:date="2014-08-28T23:09:00Z"/>
                <w:rFonts w:ascii="Open Sans Light" w:eastAsia="Times New Roman" w:hAnsi="Open Sans Light" w:cs="Open Sans Light"/>
                <w:color w:val="000000"/>
                <w:sz w:val="18"/>
              </w:rPr>
            </w:pPr>
            <w:del w:id="143"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44" w:author="roGue" w:date="2014-08-28T23:18:00Z">
              <w:tcPr>
                <w:tcW w:w="371" w:type="pct"/>
                <w:shd w:val="clear" w:color="auto" w:fill="auto"/>
                <w:noWrap/>
                <w:vAlign w:val="bottom"/>
                <w:hideMark/>
              </w:tcPr>
            </w:tcPrChange>
          </w:tcPr>
          <w:p w14:paraId="050E5D02" w14:textId="6BDDF9D5" w:rsidR="00AE353E" w:rsidRPr="00604979" w:rsidDel="00AE353E" w:rsidRDefault="00AE353E" w:rsidP="00D527C1">
            <w:pPr>
              <w:spacing w:after="0" w:line="276" w:lineRule="auto"/>
              <w:rPr>
                <w:del w:id="145" w:author="roGue" w:date="2014-08-28T23:09:00Z"/>
                <w:rFonts w:ascii="Open Sans Light" w:eastAsia="Times New Roman" w:hAnsi="Open Sans Light" w:cs="Open Sans Light"/>
                <w:color w:val="000000"/>
                <w:sz w:val="18"/>
              </w:rPr>
            </w:pPr>
            <w:del w:id="146" w:author="roGue" w:date="2014-08-28T23:09:00Z">
              <w:r w:rsidRPr="00604979" w:rsidDel="00AE353E">
                <w:rPr>
                  <w:rFonts w:ascii="Open Sans Light" w:eastAsia="Times New Roman" w:hAnsi="Open Sans Light" w:cs="Open Sans Light"/>
                  <w:color w:val="000000"/>
                  <w:sz w:val="18"/>
                </w:rPr>
                <w:delText> </w:delText>
              </w:r>
            </w:del>
          </w:p>
        </w:tc>
        <w:tc>
          <w:tcPr>
            <w:tcW w:w="362" w:type="pct"/>
            <w:shd w:val="clear" w:color="auto" w:fill="auto"/>
            <w:noWrap/>
            <w:vAlign w:val="bottom"/>
            <w:hideMark/>
            <w:tcPrChange w:id="147" w:author="roGue" w:date="2014-08-28T23:18:00Z">
              <w:tcPr>
                <w:tcW w:w="370" w:type="pct"/>
                <w:shd w:val="clear" w:color="auto" w:fill="auto"/>
                <w:noWrap/>
                <w:vAlign w:val="bottom"/>
                <w:hideMark/>
              </w:tcPr>
            </w:tcPrChange>
          </w:tcPr>
          <w:p w14:paraId="1312C935" w14:textId="7ECA41FE" w:rsidR="00AE353E" w:rsidRPr="00604979" w:rsidDel="00AE353E" w:rsidRDefault="00AE353E" w:rsidP="00D527C1">
            <w:pPr>
              <w:spacing w:after="0" w:line="276" w:lineRule="auto"/>
              <w:rPr>
                <w:del w:id="148" w:author="roGue" w:date="2014-08-28T23:09:00Z"/>
                <w:rFonts w:ascii="Open Sans Light" w:eastAsia="Times New Roman" w:hAnsi="Open Sans Light" w:cs="Open Sans Light"/>
                <w:color w:val="000000"/>
                <w:sz w:val="18"/>
              </w:rPr>
            </w:pPr>
            <w:del w:id="149"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50" w:author="roGue" w:date="2014-08-28T23:18:00Z">
              <w:tcPr>
                <w:tcW w:w="371" w:type="pct"/>
                <w:shd w:val="clear" w:color="auto" w:fill="auto"/>
                <w:noWrap/>
                <w:vAlign w:val="bottom"/>
                <w:hideMark/>
              </w:tcPr>
            </w:tcPrChange>
          </w:tcPr>
          <w:p w14:paraId="52BDA190" w14:textId="6E88567B" w:rsidR="00AE353E" w:rsidRPr="00604979" w:rsidDel="00AE353E" w:rsidRDefault="00AE353E" w:rsidP="00D527C1">
            <w:pPr>
              <w:spacing w:after="0" w:line="276" w:lineRule="auto"/>
              <w:rPr>
                <w:del w:id="151" w:author="roGue" w:date="2014-08-28T23:09:00Z"/>
                <w:rFonts w:ascii="Open Sans Light" w:eastAsia="Times New Roman" w:hAnsi="Open Sans Light" w:cs="Open Sans Light"/>
                <w:color w:val="000000"/>
                <w:sz w:val="18"/>
              </w:rPr>
            </w:pPr>
            <w:del w:id="152" w:author="roGue" w:date="2014-08-28T23:09:00Z">
              <w:r w:rsidRPr="00604979" w:rsidDel="00AE353E">
                <w:rPr>
                  <w:rFonts w:ascii="Open Sans Light" w:eastAsia="Times New Roman" w:hAnsi="Open Sans Light" w:cs="Open Sans Light"/>
                  <w:color w:val="000000"/>
                  <w:sz w:val="18"/>
                </w:rPr>
                <w:delText> </w:delText>
              </w:r>
            </w:del>
          </w:p>
        </w:tc>
        <w:tc>
          <w:tcPr>
            <w:tcW w:w="363" w:type="pct"/>
            <w:shd w:val="clear" w:color="auto" w:fill="auto"/>
            <w:noWrap/>
            <w:vAlign w:val="bottom"/>
            <w:hideMark/>
            <w:tcPrChange w:id="153" w:author="roGue" w:date="2014-08-28T23:18:00Z">
              <w:tcPr>
                <w:tcW w:w="371" w:type="pct"/>
                <w:shd w:val="clear" w:color="auto" w:fill="auto"/>
                <w:noWrap/>
                <w:vAlign w:val="bottom"/>
                <w:hideMark/>
              </w:tcPr>
            </w:tcPrChange>
          </w:tcPr>
          <w:p w14:paraId="4FEBEAB4" w14:textId="39D379A9" w:rsidR="00AE353E" w:rsidRPr="00604979" w:rsidDel="00AE353E" w:rsidRDefault="00AE353E" w:rsidP="00D527C1">
            <w:pPr>
              <w:spacing w:after="0" w:line="276" w:lineRule="auto"/>
              <w:rPr>
                <w:del w:id="154" w:author="roGue" w:date="2014-08-28T23:09:00Z"/>
                <w:rFonts w:ascii="Open Sans Light" w:eastAsia="Times New Roman" w:hAnsi="Open Sans Light" w:cs="Open Sans Light"/>
                <w:color w:val="000000"/>
                <w:sz w:val="18"/>
              </w:rPr>
            </w:pPr>
            <w:del w:id="155" w:author="roGue" w:date="2014-08-28T23:09:00Z">
              <w:r w:rsidRPr="00604979" w:rsidDel="00AE353E">
                <w:rPr>
                  <w:rFonts w:ascii="Open Sans Light" w:eastAsia="Times New Roman" w:hAnsi="Open Sans Light" w:cs="Open Sans Light"/>
                  <w:color w:val="000000"/>
                  <w:sz w:val="18"/>
                </w:rPr>
                <w:delText> </w:delText>
              </w:r>
            </w:del>
          </w:p>
        </w:tc>
        <w:tc>
          <w:tcPr>
            <w:tcW w:w="340" w:type="pct"/>
            <w:tcPrChange w:id="156" w:author="roGue" w:date="2014-08-28T23:18:00Z">
              <w:tcPr>
                <w:tcW w:w="348" w:type="pct"/>
              </w:tcPr>
            </w:tcPrChange>
          </w:tcPr>
          <w:p w14:paraId="3022B2D8" w14:textId="77777777" w:rsidR="00AE353E" w:rsidRPr="00604979" w:rsidDel="00AE353E" w:rsidRDefault="00AE353E" w:rsidP="00D527C1">
            <w:pPr>
              <w:spacing w:after="0" w:line="276" w:lineRule="auto"/>
              <w:rPr>
                <w:ins w:id="157" w:author="roGue" w:date="2014-08-28T23:16:00Z"/>
                <w:rFonts w:ascii="Open Sans Light" w:eastAsia="Times New Roman" w:hAnsi="Open Sans Light" w:cs="Open Sans Light"/>
                <w:color w:val="000000"/>
                <w:sz w:val="18"/>
              </w:rPr>
            </w:pPr>
          </w:p>
        </w:tc>
        <w:tc>
          <w:tcPr>
            <w:tcW w:w="744" w:type="pct"/>
            <w:tcPrChange w:id="158" w:author="roGue" w:date="2014-08-28T23:18:00Z">
              <w:tcPr>
                <w:tcW w:w="648" w:type="pct"/>
              </w:tcPr>
            </w:tcPrChange>
          </w:tcPr>
          <w:p w14:paraId="2897C99E" w14:textId="3609C6F7" w:rsidR="00AE353E" w:rsidRPr="00604979" w:rsidDel="00AE353E" w:rsidRDefault="00AE353E" w:rsidP="00D527C1">
            <w:pPr>
              <w:spacing w:after="0" w:line="276" w:lineRule="auto"/>
              <w:rPr>
                <w:del w:id="159" w:author="roGue" w:date="2014-08-28T23:09:00Z"/>
                <w:rFonts w:ascii="Open Sans Light" w:eastAsia="Times New Roman" w:hAnsi="Open Sans Light" w:cs="Open Sans Light"/>
                <w:color w:val="000000"/>
                <w:sz w:val="18"/>
              </w:rPr>
            </w:pPr>
          </w:p>
        </w:tc>
      </w:tr>
      <w:tr w:rsidR="00AE353E" w:rsidRPr="00604979" w14:paraId="6DBC2DF1" w14:textId="77777777" w:rsidTr="00AE353E">
        <w:trPr>
          <w:trHeight w:val="330"/>
          <w:trPrChange w:id="160" w:author="roGue" w:date="2014-08-28T23:18:00Z">
            <w:trPr>
              <w:trHeight w:val="330"/>
            </w:trPr>
          </w:trPrChange>
        </w:trPr>
        <w:tc>
          <w:tcPr>
            <w:tcW w:w="798" w:type="pct"/>
            <w:shd w:val="clear" w:color="auto" w:fill="auto"/>
            <w:noWrap/>
            <w:vAlign w:val="bottom"/>
            <w:hideMark/>
            <w:tcPrChange w:id="161" w:author="roGue" w:date="2014-08-28T23:18:00Z">
              <w:tcPr>
                <w:tcW w:w="816" w:type="pct"/>
                <w:shd w:val="clear" w:color="auto" w:fill="auto"/>
                <w:noWrap/>
                <w:vAlign w:val="bottom"/>
                <w:hideMark/>
              </w:tcPr>
            </w:tcPrChange>
          </w:tcPr>
          <w:p w14:paraId="46DA6A25" w14:textId="77777777" w:rsidR="00AE353E" w:rsidRPr="00604979" w:rsidRDefault="00AE353E" w:rsidP="00D527C1">
            <w:pPr>
              <w:spacing w:after="0" w:line="276" w:lineRule="auto"/>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Mobile UI Layer</w:t>
            </w:r>
          </w:p>
        </w:tc>
        <w:tc>
          <w:tcPr>
            <w:tcW w:w="253" w:type="pct"/>
            <w:tcPrChange w:id="162" w:author="roGue" w:date="2014-08-28T23:18:00Z">
              <w:tcPr>
                <w:tcW w:w="259" w:type="pct"/>
              </w:tcPr>
            </w:tcPrChange>
          </w:tcPr>
          <w:p w14:paraId="4426EE53" w14:textId="2D747BA9" w:rsidR="00AE353E" w:rsidRPr="00604979" w:rsidRDefault="00AE353E" w:rsidP="005E497C">
            <w:pPr>
              <w:spacing w:after="0" w:line="276" w:lineRule="auto"/>
              <w:jc w:val="center"/>
              <w:rPr>
                <w:rFonts w:ascii="Open Sans Light" w:eastAsia="Times New Roman" w:hAnsi="Open Sans Light" w:cs="Open Sans Light"/>
                <w:color w:val="000000"/>
                <w:sz w:val="18"/>
              </w:rPr>
            </w:pPr>
            <w:del w:id="163" w:author="roGue" w:date="2014-08-28T23:10:00Z">
              <w:r w:rsidDel="00AE353E">
                <w:rPr>
                  <w:rFonts w:ascii="Open Sans Light" w:eastAsia="Times New Roman" w:hAnsi="Open Sans Light" w:cs="Open Sans Light"/>
                  <w:color w:val="000000"/>
                  <w:sz w:val="18"/>
                </w:rPr>
                <w:delText>5</w:delText>
              </w:r>
            </w:del>
            <w:ins w:id="164" w:author="roGue" w:date="2014-08-28T23:10:00Z">
              <w:r>
                <w:rPr>
                  <w:rFonts w:ascii="Open Sans Light" w:eastAsia="Times New Roman" w:hAnsi="Open Sans Light" w:cs="Open Sans Light"/>
                  <w:color w:val="000000"/>
                  <w:sz w:val="18"/>
                </w:rPr>
                <w:t>7</w:t>
              </w:r>
            </w:ins>
          </w:p>
        </w:tc>
        <w:tc>
          <w:tcPr>
            <w:tcW w:w="362" w:type="pct"/>
            <w:shd w:val="clear" w:color="auto" w:fill="4FF363"/>
            <w:noWrap/>
            <w:vAlign w:val="bottom"/>
            <w:hideMark/>
            <w:tcPrChange w:id="165" w:author="roGue" w:date="2014-08-28T23:18:00Z">
              <w:tcPr>
                <w:tcW w:w="373" w:type="pct"/>
                <w:shd w:val="clear" w:color="auto" w:fill="4FF363"/>
                <w:noWrap/>
                <w:vAlign w:val="bottom"/>
                <w:hideMark/>
              </w:tcPr>
            </w:tcPrChange>
          </w:tcPr>
          <w:p w14:paraId="2491BAAC" w14:textId="77777777" w:rsidR="00AE353E" w:rsidRPr="00604979" w:rsidRDefault="00AE353E" w:rsidP="00AE353E">
            <w:pPr>
              <w:spacing w:after="0" w:line="276" w:lineRule="auto"/>
              <w:jc w:val="center"/>
              <w:rPr>
                <w:rFonts w:ascii="Open Sans Light" w:eastAsia="Times New Roman" w:hAnsi="Open Sans Light" w:cs="Open Sans Light"/>
                <w:color w:val="000000"/>
                <w:sz w:val="18"/>
              </w:rPr>
              <w:pPrChange w:id="166" w:author="roGue" w:date="2014-08-28T23:12:00Z">
                <w:pPr>
                  <w:spacing w:after="0" w:line="276" w:lineRule="auto"/>
                </w:pPr>
              </w:pPrChange>
            </w:pPr>
            <w:r w:rsidRPr="00604979">
              <w:rPr>
                <w:rFonts w:ascii="Open Sans Light" w:eastAsia="Times New Roman" w:hAnsi="Open Sans Light" w:cs="Open Sans Light"/>
                <w:color w:val="000000"/>
                <w:sz w:val="18"/>
              </w:rPr>
              <w:t> </w:t>
            </w:r>
          </w:p>
        </w:tc>
        <w:tc>
          <w:tcPr>
            <w:tcW w:w="328" w:type="pct"/>
            <w:shd w:val="clear" w:color="auto" w:fill="4FF363"/>
            <w:noWrap/>
            <w:vAlign w:val="bottom"/>
            <w:hideMark/>
            <w:tcPrChange w:id="167" w:author="roGue" w:date="2014-08-28T23:18:00Z">
              <w:tcPr>
                <w:tcW w:w="332" w:type="pct"/>
                <w:shd w:val="clear" w:color="auto" w:fill="4FF363"/>
                <w:noWrap/>
                <w:vAlign w:val="bottom"/>
                <w:hideMark/>
              </w:tcPr>
            </w:tcPrChange>
          </w:tcPr>
          <w:p w14:paraId="05B32E22" w14:textId="77777777" w:rsidR="00AE353E" w:rsidRPr="00604979" w:rsidRDefault="00AE353E" w:rsidP="000C1585">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168" w:author="roGue" w:date="2014-08-28T23:18:00Z">
              <w:tcPr>
                <w:tcW w:w="371" w:type="pct"/>
                <w:shd w:val="clear" w:color="auto" w:fill="auto"/>
                <w:noWrap/>
                <w:vAlign w:val="bottom"/>
                <w:hideMark/>
              </w:tcPr>
            </w:tcPrChange>
          </w:tcPr>
          <w:p w14:paraId="45FD7311"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169" w:author="roGue" w:date="2014-08-28T23:18:00Z">
              <w:tcPr>
                <w:tcW w:w="371" w:type="pct"/>
                <w:shd w:val="clear" w:color="auto" w:fill="auto"/>
                <w:noWrap/>
                <w:vAlign w:val="bottom"/>
                <w:hideMark/>
              </w:tcPr>
            </w:tcPrChange>
          </w:tcPr>
          <w:p w14:paraId="27342D2B"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170" w:author="roGue" w:date="2014-08-28T23:18:00Z">
              <w:tcPr>
                <w:tcW w:w="371" w:type="pct"/>
                <w:shd w:val="clear" w:color="auto" w:fill="auto"/>
                <w:noWrap/>
                <w:vAlign w:val="bottom"/>
                <w:hideMark/>
              </w:tcPr>
            </w:tcPrChange>
          </w:tcPr>
          <w:p w14:paraId="17B583DE"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171" w:author="roGue" w:date="2014-08-28T23:18:00Z">
              <w:tcPr>
                <w:tcW w:w="370" w:type="pct"/>
                <w:shd w:val="clear" w:color="auto" w:fill="auto"/>
                <w:noWrap/>
                <w:vAlign w:val="bottom"/>
                <w:hideMark/>
              </w:tcPr>
            </w:tcPrChange>
          </w:tcPr>
          <w:p w14:paraId="2990ACCC"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172" w:author="roGue" w:date="2014-08-28T23:18:00Z">
              <w:tcPr>
                <w:tcW w:w="371" w:type="pct"/>
                <w:shd w:val="clear" w:color="auto" w:fill="auto"/>
                <w:noWrap/>
                <w:vAlign w:val="bottom"/>
                <w:hideMark/>
              </w:tcPr>
            </w:tcPrChange>
          </w:tcPr>
          <w:p w14:paraId="2E41DD16"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173" w:author="roGue" w:date="2014-08-28T23:18:00Z">
              <w:tcPr>
                <w:tcW w:w="371" w:type="pct"/>
                <w:shd w:val="clear" w:color="auto" w:fill="auto"/>
                <w:noWrap/>
                <w:vAlign w:val="bottom"/>
                <w:hideMark/>
              </w:tcPr>
            </w:tcPrChange>
          </w:tcPr>
          <w:p w14:paraId="2FCB59B4"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174" w:author="roGue" w:date="2014-08-28T23:18:00Z">
              <w:tcPr>
                <w:tcW w:w="348" w:type="pct"/>
              </w:tcPr>
            </w:tcPrChange>
          </w:tcPr>
          <w:p w14:paraId="669AAC96" w14:textId="77777777" w:rsidR="00AE353E" w:rsidRPr="00604979" w:rsidRDefault="00AE353E" w:rsidP="00D527C1">
            <w:pPr>
              <w:spacing w:after="0" w:line="276" w:lineRule="auto"/>
              <w:rPr>
                <w:ins w:id="175" w:author="roGue" w:date="2014-08-28T23:16:00Z"/>
                <w:rFonts w:ascii="Open Sans Light" w:eastAsia="Times New Roman" w:hAnsi="Open Sans Light" w:cs="Open Sans Light"/>
                <w:color w:val="000000"/>
                <w:sz w:val="18"/>
              </w:rPr>
            </w:pPr>
          </w:p>
        </w:tc>
        <w:tc>
          <w:tcPr>
            <w:tcW w:w="744" w:type="pct"/>
            <w:tcPrChange w:id="176" w:author="roGue" w:date="2014-08-28T23:18:00Z">
              <w:tcPr>
                <w:tcW w:w="648" w:type="pct"/>
              </w:tcPr>
            </w:tcPrChange>
          </w:tcPr>
          <w:p w14:paraId="273D1786" w14:textId="3E33DC64"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465CFFF3" w14:textId="77777777" w:rsidTr="00AE353E">
        <w:trPr>
          <w:trHeight w:val="330"/>
          <w:trPrChange w:id="177" w:author="roGue" w:date="2014-08-28T23:18:00Z">
            <w:trPr>
              <w:trHeight w:val="330"/>
            </w:trPr>
          </w:trPrChange>
        </w:trPr>
        <w:tc>
          <w:tcPr>
            <w:tcW w:w="798" w:type="pct"/>
            <w:shd w:val="clear" w:color="auto" w:fill="auto"/>
            <w:noWrap/>
            <w:vAlign w:val="bottom"/>
            <w:tcPrChange w:id="178" w:author="roGue" w:date="2014-08-28T23:18:00Z">
              <w:tcPr>
                <w:tcW w:w="816" w:type="pct"/>
                <w:shd w:val="clear" w:color="auto" w:fill="auto"/>
                <w:noWrap/>
                <w:vAlign w:val="bottom"/>
              </w:tcPr>
            </w:tcPrChange>
          </w:tcPr>
          <w:p w14:paraId="673B7494" w14:textId="77777777" w:rsidR="00AE353E" w:rsidRDefault="00AE353E" w:rsidP="00D527C1">
            <w:pPr>
              <w:spacing w:after="0" w:line="276" w:lineRule="auto"/>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Web UI Layer</w:t>
            </w:r>
          </w:p>
        </w:tc>
        <w:tc>
          <w:tcPr>
            <w:tcW w:w="253" w:type="pct"/>
            <w:tcPrChange w:id="179" w:author="roGue" w:date="2014-08-28T23:18:00Z">
              <w:tcPr>
                <w:tcW w:w="259" w:type="pct"/>
              </w:tcPr>
            </w:tcPrChange>
          </w:tcPr>
          <w:p w14:paraId="6EF43FAF" w14:textId="77777777" w:rsidR="00AE353E"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10</w:t>
            </w:r>
          </w:p>
        </w:tc>
        <w:tc>
          <w:tcPr>
            <w:tcW w:w="362" w:type="pct"/>
            <w:shd w:val="clear" w:color="auto" w:fill="auto"/>
            <w:noWrap/>
            <w:vAlign w:val="bottom"/>
            <w:tcPrChange w:id="180" w:author="roGue" w:date="2014-08-28T23:18:00Z">
              <w:tcPr>
                <w:tcW w:w="373" w:type="pct"/>
                <w:shd w:val="clear" w:color="auto" w:fill="auto"/>
                <w:noWrap/>
                <w:vAlign w:val="bottom"/>
              </w:tcPr>
            </w:tcPrChange>
          </w:tcPr>
          <w:p w14:paraId="2B3C0853"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28" w:type="pct"/>
            <w:shd w:val="clear" w:color="auto" w:fill="4FF363"/>
            <w:noWrap/>
            <w:vAlign w:val="bottom"/>
            <w:tcPrChange w:id="181" w:author="roGue" w:date="2014-08-28T23:18:00Z">
              <w:tcPr>
                <w:tcW w:w="332" w:type="pct"/>
                <w:shd w:val="clear" w:color="auto" w:fill="4FF363"/>
                <w:noWrap/>
                <w:vAlign w:val="bottom"/>
              </w:tcPr>
            </w:tcPrChange>
          </w:tcPr>
          <w:p w14:paraId="3918136C" w14:textId="77777777" w:rsidR="00AE353E" w:rsidRPr="00604979" w:rsidRDefault="00AE353E" w:rsidP="000C1585">
            <w:pPr>
              <w:spacing w:after="0" w:line="276" w:lineRule="auto"/>
              <w:jc w:val="center"/>
              <w:rPr>
                <w:rFonts w:ascii="Open Sans Light" w:eastAsia="Times New Roman" w:hAnsi="Open Sans Light" w:cs="Open Sans Light"/>
                <w:color w:val="000000"/>
                <w:sz w:val="18"/>
              </w:rPr>
            </w:pPr>
          </w:p>
        </w:tc>
        <w:tc>
          <w:tcPr>
            <w:tcW w:w="363" w:type="pct"/>
            <w:shd w:val="clear" w:color="auto" w:fill="4FF363"/>
            <w:noWrap/>
            <w:vAlign w:val="bottom"/>
            <w:tcPrChange w:id="182" w:author="roGue" w:date="2014-08-28T23:18:00Z">
              <w:tcPr>
                <w:tcW w:w="371" w:type="pct"/>
                <w:shd w:val="clear" w:color="auto" w:fill="4FF363"/>
                <w:noWrap/>
                <w:vAlign w:val="bottom"/>
              </w:tcPr>
            </w:tcPrChange>
          </w:tcPr>
          <w:p w14:paraId="6BADE3B5"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63" w:type="pct"/>
            <w:shd w:val="clear" w:color="auto" w:fill="auto"/>
            <w:noWrap/>
            <w:vAlign w:val="bottom"/>
            <w:tcPrChange w:id="183" w:author="roGue" w:date="2014-08-28T23:18:00Z">
              <w:tcPr>
                <w:tcW w:w="371" w:type="pct"/>
                <w:shd w:val="clear" w:color="auto" w:fill="auto"/>
                <w:noWrap/>
                <w:vAlign w:val="bottom"/>
              </w:tcPr>
            </w:tcPrChange>
          </w:tcPr>
          <w:p w14:paraId="09058FEB"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63" w:type="pct"/>
            <w:shd w:val="clear" w:color="auto" w:fill="auto"/>
            <w:noWrap/>
            <w:vAlign w:val="bottom"/>
            <w:tcPrChange w:id="184" w:author="roGue" w:date="2014-08-28T23:18:00Z">
              <w:tcPr>
                <w:tcW w:w="371" w:type="pct"/>
                <w:shd w:val="clear" w:color="auto" w:fill="auto"/>
                <w:noWrap/>
                <w:vAlign w:val="bottom"/>
              </w:tcPr>
            </w:tcPrChange>
          </w:tcPr>
          <w:p w14:paraId="356ED2E9"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p>
        </w:tc>
        <w:tc>
          <w:tcPr>
            <w:tcW w:w="362" w:type="pct"/>
            <w:shd w:val="clear" w:color="auto" w:fill="auto"/>
            <w:noWrap/>
            <w:vAlign w:val="bottom"/>
            <w:tcPrChange w:id="185" w:author="roGue" w:date="2014-08-28T23:18:00Z">
              <w:tcPr>
                <w:tcW w:w="370" w:type="pct"/>
                <w:shd w:val="clear" w:color="auto" w:fill="auto"/>
                <w:noWrap/>
                <w:vAlign w:val="bottom"/>
              </w:tcPr>
            </w:tcPrChange>
          </w:tcPr>
          <w:p w14:paraId="779DF262"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p>
        </w:tc>
        <w:tc>
          <w:tcPr>
            <w:tcW w:w="363" w:type="pct"/>
            <w:shd w:val="clear" w:color="auto" w:fill="auto"/>
            <w:noWrap/>
            <w:vAlign w:val="bottom"/>
            <w:tcPrChange w:id="186" w:author="roGue" w:date="2014-08-28T23:18:00Z">
              <w:tcPr>
                <w:tcW w:w="371" w:type="pct"/>
                <w:shd w:val="clear" w:color="auto" w:fill="auto"/>
                <w:noWrap/>
                <w:vAlign w:val="bottom"/>
              </w:tcPr>
            </w:tcPrChange>
          </w:tcPr>
          <w:p w14:paraId="01688D38"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63" w:type="pct"/>
            <w:shd w:val="clear" w:color="auto" w:fill="auto"/>
            <w:noWrap/>
            <w:vAlign w:val="bottom"/>
            <w:tcPrChange w:id="187" w:author="roGue" w:date="2014-08-28T23:18:00Z">
              <w:tcPr>
                <w:tcW w:w="371" w:type="pct"/>
                <w:shd w:val="clear" w:color="auto" w:fill="auto"/>
                <w:noWrap/>
                <w:vAlign w:val="bottom"/>
              </w:tcPr>
            </w:tcPrChange>
          </w:tcPr>
          <w:p w14:paraId="22FE5B50"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40" w:type="pct"/>
            <w:tcPrChange w:id="188" w:author="roGue" w:date="2014-08-28T23:18:00Z">
              <w:tcPr>
                <w:tcW w:w="348" w:type="pct"/>
              </w:tcPr>
            </w:tcPrChange>
          </w:tcPr>
          <w:p w14:paraId="4C8E9F20" w14:textId="77777777" w:rsidR="00AE353E" w:rsidRPr="00604979" w:rsidRDefault="00AE353E" w:rsidP="00D527C1">
            <w:pPr>
              <w:spacing w:after="0" w:line="276" w:lineRule="auto"/>
              <w:rPr>
                <w:ins w:id="189" w:author="roGue" w:date="2014-08-28T23:16:00Z"/>
                <w:rFonts w:ascii="Open Sans Light" w:eastAsia="Times New Roman" w:hAnsi="Open Sans Light" w:cs="Open Sans Light"/>
                <w:color w:val="000000"/>
                <w:sz w:val="18"/>
              </w:rPr>
            </w:pPr>
          </w:p>
        </w:tc>
        <w:tc>
          <w:tcPr>
            <w:tcW w:w="744" w:type="pct"/>
            <w:tcPrChange w:id="190" w:author="roGue" w:date="2014-08-28T23:18:00Z">
              <w:tcPr>
                <w:tcW w:w="648" w:type="pct"/>
              </w:tcPr>
            </w:tcPrChange>
          </w:tcPr>
          <w:p w14:paraId="1301C7DC" w14:textId="56DBE28A"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099A45E3" w14:textId="77777777" w:rsidTr="00AE353E">
        <w:trPr>
          <w:trHeight w:val="330"/>
          <w:trPrChange w:id="191" w:author="roGue" w:date="2014-08-28T23:18:00Z">
            <w:trPr>
              <w:trHeight w:val="330"/>
            </w:trPr>
          </w:trPrChange>
        </w:trPr>
        <w:tc>
          <w:tcPr>
            <w:tcW w:w="798" w:type="pct"/>
            <w:shd w:val="clear" w:color="auto" w:fill="auto"/>
            <w:noWrap/>
            <w:vAlign w:val="bottom"/>
            <w:hideMark/>
            <w:tcPrChange w:id="192" w:author="roGue" w:date="2014-08-28T23:18:00Z">
              <w:tcPr>
                <w:tcW w:w="816" w:type="pct"/>
                <w:shd w:val="clear" w:color="auto" w:fill="auto"/>
                <w:noWrap/>
                <w:vAlign w:val="bottom"/>
                <w:hideMark/>
              </w:tcPr>
            </w:tcPrChange>
          </w:tcPr>
          <w:p w14:paraId="78D3F83C" w14:textId="77777777" w:rsidR="00AE353E" w:rsidRPr="00604979" w:rsidRDefault="00AE353E" w:rsidP="00D527C1">
            <w:pPr>
              <w:spacing w:after="0" w:line="276" w:lineRule="auto"/>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Web Business Logic</w:t>
            </w:r>
          </w:p>
        </w:tc>
        <w:tc>
          <w:tcPr>
            <w:tcW w:w="253" w:type="pct"/>
            <w:tcPrChange w:id="193" w:author="roGue" w:date="2014-08-28T23:18:00Z">
              <w:tcPr>
                <w:tcW w:w="259" w:type="pct"/>
              </w:tcPr>
            </w:tcPrChange>
          </w:tcPr>
          <w:p w14:paraId="76E70DFB" w14:textId="248BAEB9" w:rsidR="00AE353E" w:rsidRPr="00604979" w:rsidRDefault="00AE353E" w:rsidP="005E497C">
            <w:pPr>
              <w:spacing w:after="0" w:line="276" w:lineRule="auto"/>
              <w:jc w:val="center"/>
              <w:rPr>
                <w:rFonts w:ascii="Open Sans Light" w:eastAsia="Times New Roman" w:hAnsi="Open Sans Light" w:cs="Open Sans Light"/>
                <w:color w:val="000000"/>
                <w:sz w:val="18"/>
              </w:rPr>
            </w:pPr>
            <w:del w:id="194" w:author="roGue" w:date="2014-08-28T23:10:00Z">
              <w:r w:rsidDel="00AE353E">
                <w:rPr>
                  <w:rFonts w:ascii="Open Sans Light" w:eastAsia="Times New Roman" w:hAnsi="Open Sans Light" w:cs="Open Sans Light"/>
                  <w:color w:val="000000"/>
                  <w:sz w:val="18"/>
                </w:rPr>
                <w:delText>15</w:delText>
              </w:r>
            </w:del>
            <w:ins w:id="195" w:author="roGue" w:date="2014-08-28T23:10:00Z">
              <w:r>
                <w:rPr>
                  <w:rFonts w:ascii="Open Sans Light" w:eastAsia="Times New Roman" w:hAnsi="Open Sans Light" w:cs="Open Sans Light"/>
                  <w:color w:val="000000"/>
                  <w:sz w:val="18"/>
                </w:rPr>
                <w:t>20</w:t>
              </w:r>
            </w:ins>
          </w:p>
        </w:tc>
        <w:tc>
          <w:tcPr>
            <w:tcW w:w="362" w:type="pct"/>
            <w:shd w:val="clear" w:color="auto" w:fill="4FF363"/>
            <w:noWrap/>
            <w:vAlign w:val="bottom"/>
            <w:hideMark/>
            <w:tcPrChange w:id="196" w:author="roGue" w:date="2014-08-28T23:18:00Z">
              <w:tcPr>
                <w:tcW w:w="373" w:type="pct"/>
                <w:shd w:val="clear" w:color="auto" w:fill="4FF363"/>
                <w:noWrap/>
                <w:vAlign w:val="bottom"/>
                <w:hideMark/>
              </w:tcPr>
            </w:tcPrChange>
          </w:tcPr>
          <w:p w14:paraId="19103D83"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4FF363"/>
            <w:noWrap/>
            <w:vAlign w:val="bottom"/>
            <w:hideMark/>
            <w:tcPrChange w:id="197" w:author="roGue" w:date="2014-08-28T23:18:00Z">
              <w:tcPr>
                <w:tcW w:w="332" w:type="pct"/>
                <w:shd w:val="clear" w:color="auto" w:fill="4FF363"/>
                <w:noWrap/>
                <w:vAlign w:val="bottom"/>
                <w:hideMark/>
              </w:tcPr>
            </w:tcPrChange>
          </w:tcPr>
          <w:p w14:paraId="1F1490A6"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198" w:author="roGue" w:date="2014-08-28T23:18:00Z">
              <w:tcPr>
                <w:tcW w:w="371" w:type="pct"/>
                <w:shd w:val="clear" w:color="auto" w:fill="4FF363"/>
                <w:noWrap/>
                <w:vAlign w:val="bottom"/>
                <w:hideMark/>
              </w:tcPr>
            </w:tcPrChange>
          </w:tcPr>
          <w:p w14:paraId="72FE03C6"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199" w:author="roGue" w:date="2014-08-28T23:18:00Z">
              <w:tcPr>
                <w:tcW w:w="371" w:type="pct"/>
                <w:shd w:val="clear" w:color="auto" w:fill="4FF363"/>
                <w:noWrap/>
                <w:vAlign w:val="bottom"/>
                <w:hideMark/>
              </w:tcPr>
            </w:tcPrChange>
          </w:tcPr>
          <w:p w14:paraId="15E3AA1C"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00" w:author="roGue" w:date="2014-08-28T23:18:00Z">
              <w:tcPr>
                <w:tcW w:w="371" w:type="pct"/>
                <w:shd w:val="clear" w:color="auto" w:fill="auto"/>
                <w:noWrap/>
                <w:vAlign w:val="bottom"/>
                <w:hideMark/>
              </w:tcPr>
            </w:tcPrChange>
          </w:tcPr>
          <w:p w14:paraId="5A01AC4B"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201" w:author="roGue" w:date="2014-08-28T23:18:00Z">
              <w:tcPr>
                <w:tcW w:w="370" w:type="pct"/>
                <w:shd w:val="clear" w:color="auto" w:fill="auto"/>
                <w:noWrap/>
                <w:vAlign w:val="bottom"/>
                <w:hideMark/>
              </w:tcPr>
            </w:tcPrChange>
          </w:tcPr>
          <w:p w14:paraId="0D3B94F6"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02" w:author="roGue" w:date="2014-08-28T23:18:00Z">
              <w:tcPr>
                <w:tcW w:w="371" w:type="pct"/>
                <w:shd w:val="clear" w:color="auto" w:fill="auto"/>
                <w:noWrap/>
                <w:vAlign w:val="bottom"/>
                <w:hideMark/>
              </w:tcPr>
            </w:tcPrChange>
          </w:tcPr>
          <w:p w14:paraId="41CE616E"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03" w:author="roGue" w:date="2014-08-28T23:18:00Z">
              <w:tcPr>
                <w:tcW w:w="371" w:type="pct"/>
                <w:shd w:val="clear" w:color="auto" w:fill="auto"/>
                <w:noWrap/>
                <w:vAlign w:val="bottom"/>
                <w:hideMark/>
              </w:tcPr>
            </w:tcPrChange>
          </w:tcPr>
          <w:p w14:paraId="257C9E6A"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204" w:author="roGue" w:date="2014-08-28T23:18:00Z">
              <w:tcPr>
                <w:tcW w:w="348" w:type="pct"/>
              </w:tcPr>
            </w:tcPrChange>
          </w:tcPr>
          <w:p w14:paraId="16B9D689" w14:textId="77777777" w:rsidR="00AE353E" w:rsidRPr="00604979" w:rsidRDefault="00AE353E" w:rsidP="00D527C1">
            <w:pPr>
              <w:spacing w:after="0" w:line="276" w:lineRule="auto"/>
              <w:rPr>
                <w:ins w:id="205" w:author="roGue" w:date="2014-08-28T23:16:00Z"/>
                <w:rFonts w:ascii="Open Sans Light" w:eastAsia="Times New Roman" w:hAnsi="Open Sans Light" w:cs="Open Sans Light"/>
                <w:color w:val="000000"/>
                <w:sz w:val="18"/>
              </w:rPr>
            </w:pPr>
          </w:p>
        </w:tc>
        <w:tc>
          <w:tcPr>
            <w:tcW w:w="744" w:type="pct"/>
            <w:tcPrChange w:id="206" w:author="roGue" w:date="2014-08-28T23:18:00Z">
              <w:tcPr>
                <w:tcW w:w="648" w:type="pct"/>
              </w:tcPr>
            </w:tcPrChange>
          </w:tcPr>
          <w:p w14:paraId="38D6201A" w14:textId="167B640C"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4F2F024A" w14:textId="77777777" w:rsidTr="00AE353E">
        <w:trPr>
          <w:trHeight w:val="330"/>
          <w:trPrChange w:id="207" w:author="roGue" w:date="2014-08-28T23:18:00Z">
            <w:trPr>
              <w:trHeight w:val="330"/>
            </w:trPr>
          </w:trPrChange>
        </w:trPr>
        <w:tc>
          <w:tcPr>
            <w:tcW w:w="798" w:type="pct"/>
            <w:shd w:val="clear" w:color="auto" w:fill="auto"/>
            <w:noWrap/>
            <w:vAlign w:val="bottom"/>
            <w:tcPrChange w:id="208" w:author="roGue" w:date="2014-08-28T23:18:00Z">
              <w:tcPr>
                <w:tcW w:w="816" w:type="pct"/>
                <w:shd w:val="clear" w:color="auto" w:fill="auto"/>
                <w:noWrap/>
                <w:vAlign w:val="bottom"/>
              </w:tcPr>
            </w:tcPrChange>
          </w:tcPr>
          <w:p w14:paraId="7E77D108" w14:textId="77777777" w:rsidR="00AE353E" w:rsidRPr="005E497C" w:rsidRDefault="00AE353E" w:rsidP="006A5279">
            <w:pPr>
              <w:spacing w:after="0" w:line="276" w:lineRule="auto"/>
              <w:rPr>
                <w:rFonts w:ascii="Open Sans Light" w:eastAsia="Times New Roman" w:hAnsi="Open Sans Light" w:cs="Open Sans Light"/>
                <w:b/>
                <w:i/>
                <w:color w:val="000000"/>
                <w:sz w:val="18"/>
              </w:rPr>
            </w:pPr>
            <w:r w:rsidRPr="005E497C">
              <w:rPr>
                <w:rFonts w:ascii="Open Sans Light" w:eastAsia="Times New Roman" w:hAnsi="Open Sans Light" w:cs="Open Sans Light"/>
                <w:b/>
                <w:i/>
                <w:color w:val="000000"/>
                <w:sz w:val="18"/>
              </w:rPr>
              <w:t xml:space="preserve">Design </w:t>
            </w:r>
            <w:r>
              <w:rPr>
                <w:rFonts w:ascii="Open Sans Light" w:eastAsia="Times New Roman" w:hAnsi="Open Sans Light" w:cs="Open Sans Light"/>
                <w:b/>
                <w:i/>
                <w:color w:val="000000"/>
                <w:sz w:val="18"/>
              </w:rPr>
              <w:t>Samples</w:t>
            </w:r>
          </w:p>
        </w:tc>
        <w:tc>
          <w:tcPr>
            <w:tcW w:w="253" w:type="pct"/>
            <w:shd w:val="clear" w:color="auto" w:fill="auto"/>
            <w:tcPrChange w:id="209" w:author="roGue" w:date="2014-08-28T23:18:00Z">
              <w:tcPr>
                <w:tcW w:w="259" w:type="pct"/>
                <w:shd w:val="clear" w:color="auto" w:fill="auto"/>
              </w:tcPr>
            </w:tcPrChange>
          </w:tcPr>
          <w:p w14:paraId="559B0941" w14:textId="77777777" w:rsidR="00AE353E"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1</w:t>
            </w:r>
          </w:p>
        </w:tc>
        <w:tc>
          <w:tcPr>
            <w:tcW w:w="362" w:type="pct"/>
            <w:shd w:val="clear" w:color="auto" w:fill="auto"/>
            <w:noWrap/>
            <w:vAlign w:val="bottom"/>
            <w:tcPrChange w:id="210" w:author="roGue" w:date="2014-08-28T23:18:00Z">
              <w:tcPr>
                <w:tcW w:w="373" w:type="pct"/>
                <w:shd w:val="clear" w:color="auto" w:fill="auto"/>
                <w:noWrap/>
                <w:vAlign w:val="bottom"/>
              </w:tcPr>
            </w:tcPrChange>
          </w:tcPr>
          <w:p w14:paraId="37BEEB70"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28" w:type="pct"/>
            <w:shd w:val="clear" w:color="auto" w:fill="auto"/>
            <w:noWrap/>
            <w:vAlign w:val="bottom"/>
            <w:tcPrChange w:id="211" w:author="roGue" w:date="2014-08-28T23:18:00Z">
              <w:tcPr>
                <w:tcW w:w="332" w:type="pct"/>
                <w:shd w:val="clear" w:color="auto" w:fill="auto"/>
                <w:noWrap/>
                <w:vAlign w:val="bottom"/>
              </w:tcPr>
            </w:tcPrChange>
          </w:tcPr>
          <w:p w14:paraId="325B05F3"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63" w:type="pct"/>
            <w:shd w:val="clear" w:color="auto" w:fill="auto"/>
            <w:noWrap/>
            <w:vAlign w:val="bottom"/>
            <w:tcPrChange w:id="212" w:author="roGue" w:date="2014-08-28T23:18:00Z">
              <w:tcPr>
                <w:tcW w:w="371" w:type="pct"/>
                <w:shd w:val="clear" w:color="auto" w:fill="auto"/>
                <w:noWrap/>
                <w:vAlign w:val="bottom"/>
              </w:tcPr>
            </w:tcPrChange>
          </w:tcPr>
          <w:p w14:paraId="69000215" w14:textId="116C0E97" w:rsidR="00AE353E" w:rsidRPr="00604979" w:rsidRDefault="00AE353E" w:rsidP="00D527C1">
            <w:pPr>
              <w:spacing w:after="0" w:line="276" w:lineRule="auto"/>
              <w:rPr>
                <w:rFonts w:ascii="Open Sans Light" w:eastAsia="Times New Roman" w:hAnsi="Open Sans Light" w:cs="Open Sans Light"/>
                <w:color w:val="000000"/>
                <w:sz w:val="18"/>
              </w:rPr>
            </w:pPr>
            <w:r>
              <w:rPr>
                <w:rFonts w:ascii="Open Sans Light" w:eastAsia="Times New Roman" w:hAnsi="Open Sans Light" w:cs="Open Sans Light"/>
                <w:noProof/>
                <w:color w:val="000000"/>
                <w:sz w:val="18"/>
              </w:rPr>
              <mc:AlternateContent>
                <mc:Choice Requires="wps">
                  <w:drawing>
                    <wp:anchor distT="0" distB="0" distL="114300" distR="114300" simplePos="0" relativeHeight="251698176" behindDoc="0" locked="0" layoutInCell="1" allowOverlap="1" wp14:anchorId="534F849F" wp14:editId="0DDA4DFB">
                      <wp:simplePos x="0" y="0"/>
                      <wp:positionH relativeFrom="column">
                        <wp:posOffset>447040</wp:posOffset>
                      </wp:positionH>
                      <wp:positionV relativeFrom="paragraph">
                        <wp:posOffset>5715</wp:posOffset>
                      </wp:positionV>
                      <wp:extent cx="85725" cy="209550"/>
                      <wp:effectExtent l="19050" t="0" r="47625" b="19050"/>
                      <wp:wrapNone/>
                      <wp:docPr id="5" name="Flowchart: Collate 5"/>
                      <wp:cNvGraphicFramePr/>
                      <a:graphic xmlns:a="http://schemas.openxmlformats.org/drawingml/2006/main">
                        <a:graphicData uri="http://schemas.microsoft.com/office/word/2010/wordprocessingShape">
                          <wps:wsp>
                            <wps:cNvSpPr/>
                            <wps:spPr>
                              <a:xfrm>
                                <a:off x="0" y="0"/>
                                <a:ext cx="85725" cy="209550"/>
                              </a:xfrm>
                              <a:prstGeom prst="flowChartCollate">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CB15D" id="_x0000_t125" coordsize="21600,21600" o:spt="125" path="m21600,21600l,21600,21600,,,xe">
                      <v:stroke joinstyle="miter"/>
                      <v:path o:extrusionok="f" gradientshapeok="t" o:connecttype="custom" o:connectlocs="10800,0;10800,10800;10800,21600" textboxrect="5400,5400,16200,16200"/>
                    </v:shapetype>
                    <v:shape id="Flowchart: Collate 5" o:spid="_x0000_s1026" type="#_x0000_t125" style="position:absolute;margin-left:35.2pt;margin-top:.45pt;width:6.7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" fillcolor="red" strokecolor="black [3213]" strokeweight="1pt"/>
                  </w:pict>
                </mc:Fallback>
              </mc:AlternateContent>
            </w:r>
          </w:p>
        </w:tc>
        <w:tc>
          <w:tcPr>
            <w:tcW w:w="363" w:type="pct"/>
            <w:shd w:val="clear" w:color="auto" w:fill="auto"/>
            <w:noWrap/>
            <w:vAlign w:val="bottom"/>
            <w:tcPrChange w:id="213" w:author="roGue" w:date="2014-08-28T23:18:00Z">
              <w:tcPr>
                <w:tcW w:w="371" w:type="pct"/>
                <w:shd w:val="clear" w:color="auto" w:fill="auto"/>
                <w:noWrap/>
                <w:vAlign w:val="bottom"/>
              </w:tcPr>
            </w:tcPrChange>
          </w:tcPr>
          <w:p w14:paraId="405CD26B" w14:textId="2FCE1E45"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63" w:type="pct"/>
            <w:shd w:val="clear" w:color="auto" w:fill="auto"/>
            <w:noWrap/>
            <w:vAlign w:val="bottom"/>
            <w:tcPrChange w:id="214" w:author="roGue" w:date="2014-08-28T23:18:00Z">
              <w:tcPr>
                <w:tcW w:w="371" w:type="pct"/>
                <w:shd w:val="clear" w:color="auto" w:fill="auto"/>
                <w:noWrap/>
                <w:vAlign w:val="bottom"/>
              </w:tcPr>
            </w:tcPrChange>
          </w:tcPr>
          <w:p w14:paraId="44013733"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62" w:type="pct"/>
            <w:shd w:val="clear" w:color="auto" w:fill="auto"/>
            <w:noWrap/>
            <w:vAlign w:val="bottom"/>
            <w:tcPrChange w:id="215" w:author="roGue" w:date="2014-08-28T23:18:00Z">
              <w:tcPr>
                <w:tcW w:w="370" w:type="pct"/>
                <w:shd w:val="clear" w:color="auto" w:fill="auto"/>
                <w:noWrap/>
                <w:vAlign w:val="bottom"/>
              </w:tcPr>
            </w:tcPrChange>
          </w:tcPr>
          <w:p w14:paraId="7DAF81AE"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p>
        </w:tc>
        <w:tc>
          <w:tcPr>
            <w:tcW w:w="363" w:type="pct"/>
            <w:shd w:val="clear" w:color="auto" w:fill="auto"/>
            <w:noWrap/>
            <w:vAlign w:val="bottom"/>
            <w:tcPrChange w:id="216" w:author="roGue" w:date="2014-08-28T23:18:00Z">
              <w:tcPr>
                <w:tcW w:w="371" w:type="pct"/>
                <w:shd w:val="clear" w:color="auto" w:fill="auto"/>
                <w:noWrap/>
                <w:vAlign w:val="bottom"/>
              </w:tcPr>
            </w:tcPrChange>
          </w:tcPr>
          <w:p w14:paraId="510EEE77"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p>
        </w:tc>
        <w:tc>
          <w:tcPr>
            <w:tcW w:w="363" w:type="pct"/>
            <w:shd w:val="clear" w:color="auto" w:fill="auto"/>
            <w:noWrap/>
            <w:vAlign w:val="bottom"/>
            <w:tcPrChange w:id="217" w:author="roGue" w:date="2014-08-28T23:18:00Z">
              <w:tcPr>
                <w:tcW w:w="371" w:type="pct"/>
                <w:shd w:val="clear" w:color="auto" w:fill="auto"/>
                <w:noWrap/>
                <w:vAlign w:val="bottom"/>
              </w:tcPr>
            </w:tcPrChange>
          </w:tcPr>
          <w:p w14:paraId="44DF279E" w14:textId="77777777" w:rsidR="00AE353E" w:rsidRPr="00604979" w:rsidRDefault="00AE353E" w:rsidP="00D527C1">
            <w:pPr>
              <w:spacing w:after="0" w:line="276" w:lineRule="auto"/>
              <w:rPr>
                <w:rFonts w:ascii="Open Sans Light" w:eastAsia="Times New Roman" w:hAnsi="Open Sans Light" w:cs="Open Sans Light"/>
                <w:color w:val="000000"/>
                <w:sz w:val="18"/>
              </w:rPr>
            </w:pPr>
          </w:p>
        </w:tc>
        <w:tc>
          <w:tcPr>
            <w:tcW w:w="340" w:type="pct"/>
            <w:tcPrChange w:id="218" w:author="roGue" w:date="2014-08-28T23:18:00Z">
              <w:tcPr>
                <w:tcW w:w="348" w:type="pct"/>
              </w:tcPr>
            </w:tcPrChange>
          </w:tcPr>
          <w:p w14:paraId="1BB1C1F7" w14:textId="77777777" w:rsidR="00AE353E" w:rsidRPr="00604979" w:rsidRDefault="00AE353E" w:rsidP="00D527C1">
            <w:pPr>
              <w:spacing w:after="0" w:line="276" w:lineRule="auto"/>
              <w:rPr>
                <w:ins w:id="219" w:author="roGue" w:date="2014-08-28T23:16:00Z"/>
                <w:rFonts w:ascii="Open Sans Light" w:eastAsia="Times New Roman" w:hAnsi="Open Sans Light" w:cs="Open Sans Light"/>
                <w:color w:val="000000"/>
                <w:sz w:val="18"/>
              </w:rPr>
            </w:pPr>
          </w:p>
        </w:tc>
        <w:tc>
          <w:tcPr>
            <w:tcW w:w="744" w:type="pct"/>
            <w:shd w:val="clear" w:color="auto" w:fill="auto"/>
            <w:tcPrChange w:id="220" w:author="roGue" w:date="2014-08-28T23:18:00Z">
              <w:tcPr>
                <w:tcW w:w="648" w:type="pct"/>
                <w:shd w:val="clear" w:color="auto" w:fill="auto"/>
              </w:tcPr>
            </w:tcPrChange>
          </w:tcPr>
          <w:p w14:paraId="3FFFB0D0" w14:textId="726805C1"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3722F759" w14:textId="77777777" w:rsidTr="00AE353E">
        <w:trPr>
          <w:trHeight w:val="330"/>
          <w:trPrChange w:id="221" w:author="roGue" w:date="2014-08-28T23:18:00Z">
            <w:trPr>
              <w:trHeight w:val="330"/>
            </w:trPr>
          </w:trPrChange>
        </w:trPr>
        <w:tc>
          <w:tcPr>
            <w:tcW w:w="798" w:type="pct"/>
            <w:shd w:val="clear" w:color="auto" w:fill="auto"/>
            <w:noWrap/>
            <w:vAlign w:val="bottom"/>
            <w:hideMark/>
            <w:tcPrChange w:id="222" w:author="roGue" w:date="2014-08-28T23:18:00Z">
              <w:tcPr>
                <w:tcW w:w="816" w:type="pct"/>
                <w:shd w:val="clear" w:color="auto" w:fill="auto"/>
                <w:noWrap/>
                <w:vAlign w:val="bottom"/>
                <w:hideMark/>
              </w:tcPr>
            </w:tcPrChange>
          </w:tcPr>
          <w:p w14:paraId="5977ABD8" w14:textId="77777777" w:rsidR="00AE353E" w:rsidRPr="00604979" w:rsidRDefault="00AE353E" w:rsidP="00882E3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Mobile Back-End /Mobile API Endpoint</w:t>
            </w:r>
            <w:r>
              <w:rPr>
                <w:rFonts w:ascii="Open Sans Light" w:eastAsia="Times New Roman" w:hAnsi="Open Sans Light" w:cs="Open Sans Light"/>
                <w:color w:val="000000"/>
                <w:sz w:val="18"/>
              </w:rPr>
              <w:t xml:space="preserve"> </w:t>
            </w:r>
          </w:p>
        </w:tc>
        <w:tc>
          <w:tcPr>
            <w:tcW w:w="253" w:type="pct"/>
            <w:tcPrChange w:id="223" w:author="roGue" w:date="2014-08-28T23:18:00Z">
              <w:tcPr>
                <w:tcW w:w="259" w:type="pct"/>
              </w:tcPr>
            </w:tcPrChange>
          </w:tcPr>
          <w:p w14:paraId="5F086AF0" w14:textId="0078F233" w:rsidR="00AE353E" w:rsidRPr="00604979" w:rsidRDefault="00AE353E" w:rsidP="005E497C">
            <w:pPr>
              <w:spacing w:after="0" w:line="276" w:lineRule="auto"/>
              <w:jc w:val="center"/>
              <w:rPr>
                <w:rFonts w:ascii="Open Sans Light" w:eastAsia="Times New Roman" w:hAnsi="Open Sans Light" w:cs="Open Sans Light"/>
                <w:color w:val="000000"/>
                <w:sz w:val="18"/>
              </w:rPr>
            </w:pPr>
            <w:del w:id="224" w:author="roGue" w:date="2014-08-28T23:11:00Z">
              <w:r w:rsidDel="00AE353E">
                <w:rPr>
                  <w:rFonts w:ascii="Open Sans Light" w:eastAsia="Times New Roman" w:hAnsi="Open Sans Light" w:cs="Open Sans Light"/>
                  <w:color w:val="000000"/>
                  <w:sz w:val="18"/>
                </w:rPr>
                <w:delText>5</w:delText>
              </w:r>
            </w:del>
            <w:ins w:id="225" w:author="roGue" w:date="2014-08-28T23:11:00Z">
              <w:r>
                <w:rPr>
                  <w:rFonts w:ascii="Open Sans Light" w:eastAsia="Times New Roman" w:hAnsi="Open Sans Light" w:cs="Open Sans Light"/>
                  <w:color w:val="000000"/>
                  <w:sz w:val="18"/>
                </w:rPr>
                <w:t>10</w:t>
              </w:r>
            </w:ins>
          </w:p>
        </w:tc>
        <w:tc>
          <w:tcPr>
            <w:tcW w:w="362" w:type="pct"/>
            <w:shd w:val="clear" w:color="auto" w:fill="auto"/>
            <w:noWrap/>
            <w:vAlign w:val="bottom"/>
            <w:hideMark/>
            <w:tcPrChange w:id="226" w:author="roGue" w:date="2014-08-28T23:18:00Z">
              <w:tcPr>
                <w:tcW w:w="373" w:type="pct"/>
                <w:shd w:val="clear" w:color="auto" w:fill="auto"/>
                <w:noWrap/>
                <w:vAlign w:val="bottom"/>
                <w:hideMark/>
              </w:tcPr>
            </w:tcPrChange>
          </w:tcPr>
          <w:p w14:paraId="60FB617C"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227" w:author="roGue" w:date="2014-08-28T23:18:00Z">
              <w:tcPr>
                <w:tcW w:w="332" w:type="pct"/>
                <w:shd w:val="clear" w:color="auto" w:fill="auto"/>
                <w:noWrap/>
                <w:vAlign w:val="bottom"/>
                <w:hideMark/>
              </w:tcPr>
            </w:tcPrChange>
          </w:tcPr>
          <w:p w14:paraId="26D7CC42"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28" w:author="roGue" w:date="2014-08-28T23:18:00Z">
              <w:tcPr>
                <w:tcW w:w="371" w:type="pct"/>
                <w:shd w:val="clear" w:color="auto" w:fill="auto"/>
                <w:noWrap/>
                <w:vAlign w:val="bottom"/>
                <w:hideMark/>
              </w:tcPr>
            </w:tcPrChange>
          </w:tcPr>
          <w:p w14:paraId="3FC3BD4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229" w:author="roGue" w:date="2014-08-28T23:18:00Z">
              <w:tcPr>
                <w:tcW w:w="371" w:type="pct"/>
                <w:shd w:val="clear" w:color="auto" w:fill="4FF363"/>
                <w:noWrap/>
                <w:vAlign w:val="bottom"/>
                <w:hideMark/>
              </w:tcPr>
            </w:tcPrChange>
          </w:tcPr>
          <w:p w14:paraId="5340C9DF"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230" w:author="roGue" w:date="2014-08-28T23:18:00Z">
              <w:tcPr>
                <w:tcW w:w="371" w:type="pct"/>
                <w:shd w:val="clear" w:color="auto" w:fill="4FF363"/>
                <w:noWrap/>
                <w:vAlign w:val="bottom"/>
                <w:hideMark/>
              </w:tcPr>
            </w:tcPrChange>
          </w:tcPr>
          <w:p w14:paraId="778D46A0"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231" w:author="roGue" w:date="2014-08-28T23:18:00Z">
              <w:tcPr>
                <w:tcW w:w="370" w:type="pct"/>
                <w:shd w:val="clear" w:color="auto" w:fill="auto"/>
                <w:noWrap/>
                <w:vAlign w:val="bottom"/>
                <w:hideMark/>
              </w:tcPr>
            </w:tcPrChange>
          </w:tcPr>
          <w:p w14:paraId="01DB676F"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32" w:author="roGue" w:date="2014-08-28T23:18:00Z">
              <w:tcPr>
                <w:tcW w:w="371" w:type="pct"/>
                <w:shd w:val="clear" w:color="auto" w:fill="auto"/>
                <w:noWrap/>
                <w:vAlign w:val="bottom"/>
                <w:hideMark/>
              </w:tcPr>
            </w:tcPrChange>
          </w:tcPr>
          <w:p w14:paraId="591BB1D0"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33" w:author="roGue" w:date="2014-08-28T23:18:00Z">
              <w:tcPr>
                <w:tcW w:w="371" w:type="pct"/>
                <w:shd w:val="clear" w:color="auto" w:fill="auto"/>
                <w:noWrap/>
                <w:vAlign w:val="bottom"/>
                <w:hideMark/>
              </w:tcPr>
            </w:tcPrChange>
          </w:tcPr>
          <w:p w14:paraId="16816404"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234" w:author="roGue" w:date="2014-08-28T23:18:00Z">
              <w:tcPr>
                <w:tcW w:w="348" w:type="pct"/>
              </w:tcPr>
            </w:tcPrChange>
          </w:tcPr>
          <w:p w14:paraId="56A68390" w14:textId="77777777" w:rsidR="00AE353E" w:rsidRPr="00604979" w:rsidRDefault="00AE353E" w:rsidP="00D527C1">
            <w:pPr>
              <w:spacing w:after="0" w:line="276" w:lineRule="auto"/>
              <w:rPr>
                <w:ins w:id="235" w:author="roGue" w:date="2014-08-28T23:16:00Z"/>
                <w:rFonts w:ascii="Open Sans Light" w:eastAsia="Times New Roman" w:hAnsi="Open Sans Light" w:cs="Open Sans Light"/>
                <w:color w:val="000000"/>
                <w:sz w:val="18"/>
              </w:rPr>
            </w:pPr>
          </w:p>
        </w:tc>
        <w:tc>
          <w:tcPr>
            <w:tcW w:w="744" w:type="pct"/>
            <w:tcPrChange w:id="236" w:author="roGue" w:date="2014-08-28T23:18:00Z">
              <w:tcPr>
                <w:tcW w:w="648" w:type="pct"/>
              </w:tcPr>
            </w:tcPrChange>
          </w:tcPr>
          <w:p w14:paraId="7CE6A3B3" w14:textId="0D6AD628"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71B9968F" w14:textId="77777777" w:rsidTr="00AE353E">
        <w:trPr>
          <w:trHeight w:val="330"/>
          <w:trPrChange w:id="237" w:author="roGue" w:date="2014-08-28T23:18:00Z">
            <w:trPr>
              <w:trHeight w:val="330"/>
            </w:trPr>
          </w:trPrChange>
        </w:trPr>
        <w:tc>
          <w:tcPr>
            <w:tcW w:w="798" w:type="pct"/>
            <w:shd w:val="clear" w:color="auto" w:fill="auto"/>
            <w:noWrap/>
            <w:vAlign w:val="bottom"/>
            <w:hideMark/>
            <w:tcPrChange w:id="238" w:author="roGue" w:date="2014-08-28T23:18:00Z">
              <w:tcPr>
                <w:tcW w:w="816" w:type="pct"/>
                <w:shd w:val="clear" w:color="auto" w:fill="auto"/>
                <w:noWrap/>
                <w:vAlign w:val="bottom"/>
                <w:hideMark/>
              </w:tcPr>
            </w:tcPrChange>
          </w:tcPr>
          <w:p w14:paraId="5377EBC5" w14:textId="77777777" w:rsidR="00AE353E" w:rsidRPr="00604979" w:rsidRDefault="00AE353E" w:rsidP="00882E31">
            <w:pPr>
              <w:spacing w:after="0" w:line="276" w:lineRule="auto"/>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 xml:space="preserve">Access Control </w:t>
            </w:r>
          </w:p>
        </w:tc>
        <w:tc>
          <w:tcPr>
            <w:tcW w:w="253" w:type="pct"/>
            <w:tcPrChange w:id="239" w:author="roGue" w:date="2014-08-28T23:18:00Z">
              <w:tcPr>
                <w:tcW w:w="259" w:type="pct"/>
              </w:tcPr>
            </w:tcPrChange>
          </w:tcPr>
          <w:p w14:paraId="3A9CC79F" w14:textId="77777777" w:rsidR="00AE353E" w:rsidRPr="00604979"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6</w:t>
            </w:r>
          </w:p>
        </w:tc>
        <w:tc>
          <w:tcPr>
            <w:tcW w:w="362" w:type="pct"/>
            <w:shd w:val="clear" w:color="auto" w:fill="auto"/>
            <w:noWrap/>
            <w:vAlign w:val="bottom"/>
            <w:hideMark/>
            <w:tcPrChange w:id="240" w:author="roGue" w:date="2014-08-28T23:18:00Z">
              <w:tcPr>
                <w:tcW w:w="373" w:type="pct"/>
                <w:shd w:val="clear" w:color="auto" w:fill="auto"/>
                <w:noWrap/>
                <w:vAlign w:val="bottom"/>
                <w:hideMark/>
              </w:tcPr>
            </w:tcPrChange>
          </w:tcPr>
          <w:p w14:paraId="2BA2FD8C"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241" w:author="roGue" w:date="2014-08-28T23:18:00Z">
              <w:tcPr>
                <w:tcW w:w="332" w:type="pct"/>
                <w:shd w:val="clear" w:color="auto" w:fill="auto"/>
                <w:noWrap/>
                <w:vAlign w:val="bottom"/>
                <w:hideMark/>
              </w:tcPr>
            </w:tcPrChange>
          </w:tcPr>
          <w:p w14:paraId="26E5B51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42" w:author="roGue" w:date="2014-08-28T23:18:00Z">
              <w:tcPr>
                <w:tcW w:w="371" w:type="pct"/>
                <w:shd w:val="clear" w:color="auto" w:fill="auto"/>
                <w:noWrap/>
                <w:vAlign w:val="bottom"/>
                <w:hideMark/>
              </w:tcPr>
            </w:tcPrChange>
          </w:tcPr>
          <w:p w14:paraId="5560BC92"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43" w:author="roGue" w:date="2014-08-28T23:18:00Z">
              <w:tcPr>
                <w:tcW w:w="371" w:type="pct"/>
                <w:shd w:val="clear" w:color="auto" w:fill="auto"/>
                <w:noWrap/>
                <w:vAlign w:val="bottom"/>
                <w:hideMark/>
              </w:tcPr>
            </w:tcPrChange>
          </w:tcPr>
          <w:p w14:paraId="7B2F13F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244" w:author="roGue" w:date="2014-08-28T23:18:00Z">
              <w:tcPr>
                <w:tcW w:w="371" w:type="pct"/>
                <w:shd w:val="clear" w:color="auto" w:fill="4FF363"/>
                <w:noWrap/>
                <w:vAlign w:val="bottom"/>
                <w:hideMark/>
              </w:tcPr>
            </w:tcPrChange>
          </w:tcPr>
          <w:p w14:paraId="581EC0C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245" w:author="roGue" w:date="2014-08-28T23:18:00Z">
              <w:tcPr>
                <w:tcW w:w="370" w:type="pct"/>
                <w:shd w:val="clear" w:color="auto" w:fill="auto"/>
                <w:noWrap/>
                <w:vAlign w:val="bottom"/>
                <w:hideMark/>
              </w:tcPr>
            </w:tcPrChange>
          </w:tcPr>
          <w:p w14:paraId="2ED6737A"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46" w:author="roGue" w:date="2014-08-28T23:18:00Z">
              <w:tcPr>
                <w:tcW w:w="371" w:type="pct"/>
                <w:shd w:val="clear" w:color="auto" w:fill="auto"/>
                <w:noWrap/>
                <w:vAlign w:val="bottom"/>
                <w:hideMark/>
              </w:tcPr>
            </w:tcPrChange>
          </w:tcPr>
          <w:p w14:paraId="7418D959"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47" w:author="roGue" w:date="2014-08-28T23:18:00Z">
              <w:tcPr>
                <w:tcW w:w="371" w:type="pct"/>
                <w:shd w:val="clear" w:color="auto" w:fill="auto"/>
                <w:noWrap/>
                <w:vAlign w:val="bottom"/>
                <w:hideMark/>
              </w:tcPr>
            </w:tcPrChange>
          </w:tcPr>
          <w:p w14:paraId="785716DA"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248" w:author="roGue" w:date="2014-08-28T23:18:00Z">
              <w:tcPr>
                <w:tcW w:w="348" w:type="pct"/>
              </w:tcPr>
            </w:tcPrChange>
          </w:tcPr>
          <w:p w14:paraId="487BEDE8" w14:textId="77777777" w:rsidR="00AE353E" w:rsidRPr="00604979" w:rsidRDefault="00AE353E" w:rsidP="00D527C1">
            <w:pPr>
              <w:spacing w:after="0" w:line="276" w:lineRule="auto"/>
              <w:rPr>
                <w:ins w:id="249" w:author="roGue" w:date="2014-08-28T23:16:00Z"/>
                <w:rFonts w:ascii="Open Sans Light" w:eastAsia="Times New Roman" w:hAnsi="Open Sans Light" w:cs="Open Sans Light"/>
                <w:color w:val="000000"/>
                <w:sz w:val="18"/>
              </w:rPr>
            </w:pPr>
          </w:p>
        </w:tc>
        <w:tc>
          <w:tcPr>
            <w:tcW w:w="744" w:type="pct"/>
            <w:tcPrChange w:id="250" w:author="roGue" w:date="2014-08-28T23:18:00Z">
              <w:tcPr>
                <w:tcW w:w="648" w:type="pct"/>
              </w:tcPr>
            </w:tcPrChange>
          </w:tcPr>
          <w:p w14:paraId="40149C36" w14:textId="4D120CA5"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5828CAA5" w14:textId="77777777" w:rsidTr="00AE353E">
        <w:trPr>
          <w:trHeight w:val="330"/>
          <w:trPrChange w:id="251" w:author="roGue" w:date="2014-08-28T23:18:00Z">
            <w:trPr>
              <w:trHeight w:val="330"/>
            </w:trPr>
          </w:trPrChange>
        </w:trPr>
        <w:tc>
          <w:tcPr>
            <w:tcW w:w="798" w:type="pct"/>
            <w:shd w:val="clear" w:color="auto" w:fill="auto"/>
            <w:noWrap/>
            <w:vAlign w:val="bottom"/>
            <w:hideMark/>
            <w:tcPrChange w:id="252" w:author="roGue" w:date="2014-08-28T23:18:00Z">
              <w:tcPr>
                <w:tcW w:w="816" w:type="pct"/>
                <w:shd w:val="clear" w:color="auto" w:fill="auto"/>
                <w:noWrap/>
                <w:vAlign w:val="bottom"/>
                <w:hideMark/>
              </w:tcPr>
            </w:tcPrChange>
          </w:tcPr>
          <w:p w14:paraId="77D1EF12" w14:textId="77777777" w:rsidR="00AE353E" w:rsidRPr="00604979" w:rsidRDefault="00AE353E" w:rsidP="00D527C1">
            <w:pPr>
              <w:spacing w:after="0" w:line="276" w:lineRule="auto"/>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Database Handler</w:t>
            </w:r>
          </w:p>
        </w:tc>
        <w:tc>
          <w:tcPr>
            <w:tcW w:w="253" w:type="pct"/>
            <w:tcPrChange w:id="253" w:author="roGue" w:date="2014-08-28T23:18:00Z">
              <w:tcPr>
                <w:tcW w:w="259" w:type="pct"/>
              </w:tcPr>
            </w:tcPrChange>
          </w:tcPr>
          <w:p w14:paraId="4BCD80F2" w14:textId="65176F71" w:rsidR="00AE353E" w:rsidRPr="00604979" w:rsidRDefault="00AE353E" w:rsidP="005E497C">
            <w:pPr>
              <w:spacing w:after="0" w:line="276" w:lineRule="auto"/>
              <w:jc w:val="center"/>
              <w:rPr>
                <w:rFonts w:ascii="Open Sans Light" w:eastAsia="Times New Roman" w:hAnsi="Open Sans Light" w:cs="Open Sans Light"/>
                <w:color w:val="000000"/>
                <w:sz w:val="18"/>
              </w:rPr>
            </w:pPr>
            <w:del w:id="254" w:author="roGue" w:date="2014-08-28T23:11:00Z">
              <w:r w:rsidDel="00AE353E">
                <w:rPr>
                  <w:rFonts w:ascii="Open Sans Light" w:eastAsia="Times New Roman" w:hAnsi="Open Sans Light" w:cs="Open Sans Light"/>
                  <w:color w:val="000000"/>
                  <w:sz w:val="18"/>
                </w:rPr>
                <w:delText>4</w:delText>
              </w:r>
            </w:del>
            <w:ins w:id="255" w:author="roGue" w:date="2014-08-28T23:11:00Z">
              <w:r>
                <w:rPr>
                  <w:rFonts w:ascii="Open Sans Light" w:eastAsia="Times New Roman" w:hAnsi="Open Sans Light" w:cs="Open Sans Light"/>
                  <w:color w:val="000000"/>
                  <w:sz w:val="18"/>
                </w:rPr>
                <w:t>6</w:t>
              </w:r>
            </w:ins>
          </w:p>
        </w:tc>
        <w:tc>
          <w:tcPr>
            <w:tcW w:w="362" w:type="pct"/>
            <w:shd w:val="clear" w:color="auto" w:fill="auto"/>
            <w:noWrap/>
            <w:vAlign w:val="bottom"/>
            <w:hideMark/>
            <w:tcPrChange w:id="256" w:author="roGue" w:date="2014-08-28T23:18:00Z">
              <w:tcPr>
                <w:tcW w:w="373" w:type="pct"/>
                <w:shd w:val="clear" w:color="auto" w:fill="auto"/>
                <w:noWrap/>
                <w:vAlign w:val="bottom"/>
                <w:hideMark/>
              </w:tcPr>
            </w:tcPrChange>
          </w:tcPr>
          <w:p w14:paraId="25D8A40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257" w:author="roGue" w:date="2014-08-28T23:18:00Z">
              <w:tcPr>
                <w:tcW w:w="332" w:type="pct"/>
                <w:shd w:val="clear" w:color="auto" w:fill="auto"/>
                <w:noWrap/>
                <w:vAlign w:val="bottom"/>
                <w:hideMark/>
              </w:tcPr>
            </w:tcPrChange>
          </w:tcPr>
          <w:p w14:paraId="031A3BE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58" w:author="roGue" w:date="2014-08-28T23:18:00Z">
              <w:tcPr>
                <w:tcW w:w="371" w:type="pct"/>
                <w:shd w:val="clear" w:color="auto" w:fill="auto"/>
                <w:noWrap/>
                <w:vAlign w:val="bottom"/>
                <w:hideMark/>
              </w:tcPr>
            </w:tcPrChange>
          </w:tcPr>
          <w:p w14:paraId="2079A53A"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59" w:author="roGue" w:date="2014-08-28T23:18:00Z">
              <w:tcPr>
                <w:tcW w:w="371" w:type="pct"/>
                <w:shd w:val="clear" w:color="auto" w:fill="auto"/>
                <w:noWrap/>
                <w:vAlign w:val="bottom"/>
                <w:hideMark/>
              </w:tcPr>
            </w:tcPrChange>
          </w:tcPr>
          <w:p w14:paraId="75C4696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60" w:author="roGue" w:date="2014-08-28T23:18:00Z">
              <w:tcPr>
                <w:tcW w:w="371" w:type="pct"/>
                <w:shd w:val="clear" w:color="auto" w:fill="auto"/>
                <w:noWrap/>
                <w:vAlign w:val="bottom"/>
                <w:hideMark/>
              </w:tcPr>
            </w:tcPrChange>
          </w:tcPr>
          <w:p w14:paraId="0B0C8244"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4FF363"/>
            <w:noWrap/>
            <w:vAlign w:val="bottom"/>
            <w:hideMark/>
            <w:tcPrChange w:id="261" w:author="roGue" w:date="2014-08-28T23:18:00Z">
              <w:tcPr>
                <w:tcW w:w="370" w:type="pct"/>
                <w:shd w:val="clear" w:color="auto" w:fill="4FF363"/>
                <w:noWrap/>
                <w:vAlign w:val="bottom"/>
                <w:hideMark/>
              </w:tcPr>
            </w:tcPrChange>
          </w:tcPr>
          <w:p w14:paraId="79EE2944"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62" w:author="roGue" w:date="2014-08-28T23:18:00Z">
              <w:tcPr>
                <w:tcW w:w="371" w:type="pct"/>
                <w:shd w:val="clear" w:color="auto" w:fill="auto"/>
                <w:noWrap/>
                <w:vAlign w:val="bottom"/>
                <w:hideMark/>
              </w:tcPr>
            </w:tcPrChange>
          </w:tcPr>
          <w:p w14:paraId="40B2093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63" w:author="roGue" w:date="2014-08-28T23:18:00Z">
              <w:tcPr>
                <w:tcW w:w="371" w:type="pct"/>
                <w:shd w:val="clear" w:color="auto" w:fill="auto"/>
                <w:noWrap/>
                <w:vAlign w:val="bottom"/>
                <w:hideMark/>
              </w:tcPr>
            </w:tcPrChange>
          </w:tcPr>
          <w:p w14:paraId="09196CF6"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264" w:author="roGue" w:date="2014-08-28T23:18:00Z">
              <w:tcPr>
                <w:tcW w:w="348" w:type="pct"/>
              </w:tcPr>
            </w:tcPrChange>
          </w:tcPr>
          <w:p w14:paraId="488221A3" w14:textId="77777777" w:rsidR="00AE353E" w:rsidRPr="00604979" w:rsidRDefault="00AE353E" w:rsidP="00D527C1">
            <w:pPr>
              <w:spacing w:after="0" w:line="276" w:lineRule="auto"/>
              <w:rPr>
                <w:ins w:id="265" w:author="roGue" w:date="2014-08-28T23:16:00Z"/>
                <w:rFonts w:ascii="Open Sans Light" w:eastAsia="Times New Roman" w:hAnsi="Open Sans Light" w:cs="Open Sans Light"/>
                <w:color w:val="000000"/>
                <w:sz w:val="18"/>
              </w:rPr>
            </w:pPr>
          </w:p>
        </w:tc>
        <w:tc>
          <w:tcPr>
            <w:tcW w:w="744" w:type="pct"/>
            <w:tcPrChange w:id="266" w:author="roGue" w:date="2014-08-28T23:18:00Z">
              <w:tcPr>
                <w:tcW w:w="648" w:type="pct"/>
              </w:tcPr>
            </w:tcPrChange>
          </w:tcPr>
          <w:p w14:paraId="2F75E040" w14:textId="5562C08F"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311AF13A" w14:textId="77777777" w:rsidTr="00AE353E">
        <w:trPr>
          <w:trHeight w:val="330"/>
          <w:trPrChange w:id="267" w:author="roGue" w:date="2014-08-28T23:18:00Z">
            <w:trPr>
              <w:trHeight w:val="330"/>
            </w:trPr>
          </w:trPrChange>
        </w:trPr>
        <w:tc>
          <w:tcPr>
            <w:tcW w:w="798" w:type="pct"/>
            <w:shd w:val="clear" w:color="auto" w:fill="auto"/>
            <w:noWrap/>
            <w:vAlign w:val="bottom"/>
            <w:hideMark/>
            <w:tcPrChange w:id="268" w:author="roGue" w:date="2014-08-28T23:18:00Z">
              <w:tcPr>
                <w:tcW w:w="816" w:type="pct"/>
                <w:shd w:val="clear" w:color="auto" w:fill="auto"/>
                <w:noWrap/>
                <w:vAlign w:val="bottom"/>
                <w:hideMark/>
              </w:tcPr>
            </w:tcPrChange>
          </w:tcPr>
          <w:p w14:paraId="2FF2FC2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Configuration Layer</w:t>
            </w:r>
          </w:p>
        </w:tc>
        <w:tc>
          <w:tcPr>
            <w:tcW w:w="253" w:type="pct"/>
            <w:tcPrChange w:id="269" w:author="roGue" w:date="2014-08-28T23:18:00Z">
              <w:tcPr>
                <w:tcW w:w="259" w:type="pct"/>
              </w:tcPr>
            </w:tcPrChange>
          </w:tcPr>
          <w:p w14:paraId="17C02057" w14:textId="77777777" w:rsidR="00AE353E" w:rsidRPr="00604979"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4</w:t>
            </w:r>
          </w:p>
        </w:tc>
        <w:tc>
          <w:tcPr>
            <w:tcW w:w="362" w:type="pct"/>
            <w:shd w:val="clear" w:color="auto" w:fill="auto"/>
            <w:noWrap/>
            <w:vAlign w:val="bottom"/>
            <w:hideMark/>
            <w:tcPrChange w:id="270" w:author="roGue" w:date="2014-08-28T23:18:00Z">
              <w:tcPr>
                <w:tcW w:w="373" w:type="pct"/>
                <w:shd w:val="clear" w:color="auto" w:fill="auto"/>
                <w:noWrap/>
                <w:vAlign w:val="bottom"/>
                <w:hideMark/>
              </w:tcPr>
            </w:tcPrChange>
          </w:tcPr>
          <w:p w14:paraId="40A5579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271" w:author="roGue" w:date="2014-08-28T23:18:00Z">
              <w:tcPr>
                <w:tcW w:w="332" w:type="pct"/>
                <w:shd w:val="clear" w:color="auto" w:fill="auto"/>
                <w:noWrap/>
                <w:vAlign w:val="bottom"/>
                <w:hideMark/>
              </w:tcPr>
            </w:tcPrChange>
          </w:tcPr>
          <w:p w14:paraId="221EE9B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72" w:author="roGue" w:date="2014-08-28T23:18:00Z">
              <w:tcPr>
                <w:tcW w:w="371" w:type="pct"/>
                <w:shd w:val="clear" w:color="auto" w:fill="auto"/>
                <w:noWrap/>
                <w:vAlign w:val="bottom"/>
                <w:hideMark/>
              </w:tcPr>
            </w:tcPrChange>
          </w:tcPr>
          <w:p w14:paraId="16F9F159"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73" w:author="roGue" w:date="2014-08-28T23:18:00Z">
              <w:tcPr>
                <w:tcW w:w="371" w:type="pct"/>
                <w:shd w:val="clear" w:color="auto" w:fill="auto"/>
                <w:noWrap/>
                <w:vAlign w:val="bottom"/>
                <w:hideMark/>
              </w:tcPr>
            </w:tcPrChange>
          </w:tcPr>
          <w:p w14:paraId="0DAC9636"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74" w:author="roGue" w:date="2014-08-28T23:18:00Z">
              <w:tcPr>
                <w:tcW w:w="371" w:type="pct"/>
                <w:shd w:val="clear" w:color="auto" w:fill="auto"/>
                <w:noWrap/>
                <w:vAlign w:val="bottom"/>
                <w:hideMark/>
              </w:tcPr>
            </w:tcPrChange>
          </w:tcPr>
          <w:p w14:paraId="310B55E8"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4FF363"/>
            <w:noWrap/>
            <w:vAlign w:val="bottom"/>
            <w:hideMark/>
            <w:tcPrChange w:id="275" w:author="roGue" w:date="2014-08-28T23:18:00Z">
              <w:tcPr>
                <w:tcW w:w="370" w:type="pct"/>
                <w:shd w:val="clear" w:color="auto" w:fill="4FF363"/>
                <w:noWrap/>
                <w:vAlign w:val="bottom"/>
                <w:hideMark/>
              </w:tcPr>
            </w:tcPrChange>
          </w:tcPr>
          <w:p w14:paraId="1AEB794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76" w:author="roGue" w:date="2014-08-28T23:18:00Z">
              <w:tcPr>
                <w:tcW w:w="371" w:type="pct"/>
                <w:shd w:val="clear" w:color="auto" w:fill="auto"/>
                <w:noWrap/>
                <w:vAlign w:val="bottom"/>
                <w:hideMark/>
              </w:tcPr>
            </w:tcPrChange>
          </w:tcPr>
          <w:p w14:paraId="5698640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77" w:author="roGue" w:date="2014-08-28T23:18:00Z">
              <w:tcPr>
                <w:tcW w:w="371" w:type="pct"/>
                <w:shd w:val="clear" w:color="auto" w:fill="auto"/>
                <w:noWrap/>
                <w:vAlign w:val="bottom"/>
                <w:hideMark/>
              </w:tcPr>
            </w:tcPrChange>
          </w:tcPr>
          <w:p w14:paraId="2F41FBB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278" w:author="roGue" w:date="2014-08-28T23:18:00Z">
              <w:tcPr>
                <w:tcW w:w="348" w:type="pct"/>
              </w:tcPr>
            </w:tcPrChange>
          </w:tcPr>
          <w:p w14:paraId="224780C2" w14:textId="77777777" w:rsidR="00AE353E" w:rsidRPr="00604979" w:rsidRDefault="00AE353E" w:rsidP="00D527C1">
            <w:pPr>
              <w:spacing w:after="0" w:line="276" w:lineRule="auto"/>
              <w:rPr>
                <w:ins w:id="279" w:author="roGue" w:date="2014-08-28T23:16:00Z"/>
                <w:rFonts w:ascii="Open Sans Light" w:eastAsia="Times New Roman" w:hAnsi="Open Sans Light" w:cs="Open Sans Light"/>
                <w:color w:val="000000"/>
                <w:sz w:val="18"/>
              </w:rPr>
            </w:pPr>
          </w:p>
        </w:tc>
        <w:tc>
          <w:tcPr>
            <w:tcW w:w="744" w:type="pct"/>
            <w:tcPrChange w:id="280" w:author="roGue" w:date="2014-08-28T23:18:00Z">
              <w:tcPr>
                <w:tcW w:w="648" w:type="pct"/>
              </w:tcPr>
            </w:tcPrChange>
          </w:tcPr>
          <w:p w14:paraId="11637F65" w14:textId="43515570"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42A224AD" w14:textId="77777777" w:rsidTr="00AE353E">
        <w:trPr>
          <w:trHeight w:val="330"/>
          <w:trPrChange w:id="281" w:author="roGue" w:date="2014-08-28T23:18:00Z">
            <w:trPr>
              <w:trHeight w:val="330"/>
            </w:trPr>
          </w:trPrChange>
        </w:trPr>
        <w:tc>
          <w:tcPr>
            <w:tcW w:w="798" w:type="pct"/>
            <w:shd w:val="clear" w:color="auto" w:fill="auto"/>
            <w:noWrap/>
            <w:vAlign w:val="bottom"/>
            <w:hideMark/>
            <w:tcPrChange w:id="282" w:author="roGue" w:date="2014-08-28T23:18:00Z">
              <w:tcPr>
                <w:tcW w:w="816" w:type="pct"/>
                <w:shd w:val="clear" w:color="auto" w:fill="auto"/>
                <w:noWrap/>
                <w:vAlign w:val="bottom"/>
                <w:hideMark/>
              </w:tcPr>
            </w:tcPrChange>
          </w:tcPr>
          <w:p w14:paraId="71A50600"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Data Sync Handler</w:t>
            </w:r>
          </w:p>
        </w:tc>
        <w:tc>
          <w:tcPr>
            <w:tcW w:w="253" w:type="pct"/>
            <w:tcPrChange w:id="283" w:author="roGue" w:date="2014-08-28T23:18:00Z">
              <w:tcPr>
                <w:tcW w:w="259" w:type="pct"/>
              </w:tcPr>
            </w:tcPrChange>
          </w:tcPr>
          <w:p w14:paraId="62E41639" w14:textId="025BF049" w:rsidR="00AE353E" w:rsidRPr="00604979" w:rsidRDefault="00AE353E" w:rsidP="005E497C">
            <w:pPr>
              <w:spacing w:after="0" w:line="276" w:lineRule="auto"/>
              <w:jc w:val="center"/>
              <w:rPr>
                <w:rFonts w:ascii="Open Sans Light" w:eastAsia="Times New Roman" w:hAnsi="Open Sans Light" w:cs="Open Sans Light"/>
                <w:color w:val="000000"/>
                <w:sz w:val="18"/>
              </w:rPr>
            </w:pPr>
            <w:del w:id="284" w:author="roGue" w:date="2014-08-28T23:11:00Z">
              <w:r w:rsidDel="00AE353E">
                <w:rPr>
                  <w:rFonts w:ascii="Open Sans Light" w:eastAsia="Times New Roman" w:hAnsi="Open Sans Light" w:cs="Open Sans Light"/>
                  <w:color w:val="000000"/>
                  <w:sz w:val="18"/>
                </w:rPr>
                <w:delText>4</w:delText>
              </w:r>
            </w:del>
            <w:ins w:id="285" w:author="roGue" w:date="2014-08-28T23:11:00Z">
              <w:r>
                <w:rPr>
                  <w:rFonts w:ascii="Open Sans Light" w:eastAsia="Times New Roman" w:hAnsi="Open Sans Light" w:cs="Open Sans Light"/>
                  <w:color w:val="000000"/>
                  <w:sz w:val="18"/>
                </w:rPr>
                <w:t>6</w:t>
              </w:r>
            </w:ins>
          </w:p>
        </w:tc>
        <w:tc>
          <w:tcPr>
            <w:tcW w:w="362" w:type="pct"/>
            <w:shd w:val="clear" w:color="auto" w:fill="auto"/>
            <w:noWrap/>
            <w:vAlign w:val="bottom"/>
            <w:hideMark/>
            <w:tcPrChange w:id="286" w:author="roGue" w:date="2014-08-28T23:18:00Z">
              <w:tcPr>
                <w:tcW w:w="373" w:type="pct"/>
                <w:shd w:val="clear" w:color="auto" w:fill="auto"/>
                <w:noWrap/>
                <w:vAlign w:val="bottom"/>
                <w:hideMark/>
              </w:tcPr>
            </w:tcPrChange>
          </w:tcPr>
          <w:p w14:paraId="63357C0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287" w:author="roGue" w:date="2014-08-28T23:18:00Z">
              <w:tcPr>
                <w:tcW w:w="332" w:type="pct"/>
                <w:shd w:val="clear" w:color="auto" w:fill="auto"/>
                <w:noWrap/>
                <w:vAlign w:val="bottom"/>
                <w:hideMark/>
              </w:tcPr>
            </w:tcPrChange>
          </w:tcPr>
          <w:p w14:paraId="15E3BA90"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88" w:author="roGue" w:date="2014-08-28T23:18:00Z">
              <w:tcPr>
                <w:tcW w:w="371" w:type="pct"/>
                <w:shd w:val="clear" w:color="auto" w:fill="auto"/>
                <w:noWrap/>
                <w:vAlign w:val="bottom"/>
                <w:hideMark/>
              </w:tcPr>
            </w:tcPrChange>
          </w:tcPr>
          <w:p w14:paraId="5C78EB9F"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89" w:author="roGue" w:date="2014-08-28T23:18:00Z">
              <w:tcPr>
                <w:tcW w:w="371" w:type="pct"/>
                <w:shd w:val="clear" w:color="auto" w:fill="auto"/>
                <w:noWrap/>
                <w:vAlign w:val="bottom"/>
                <w:hideMark/>
              </w:tcPr>
            </w:tcPrChange>
          </w:tcPr>
          <w:p w14:paraId="25F40D4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90" w:author="roGue" w:date="2014-08-28T23:18:00Z">
              <w:tcPr>
                <w:tcW w:w="371" w:type="pct"/>
                <w:shd w:val="clear" w:color="auto" w:fill="auto"/>
                <w:noWrap/>
                <w:vAlign w:val="bottom"/>
                <w:hideMark/>
              </w:tcPr>
            </w:tcPrChange>
          </w:tcPr>
          <w:p w14:paraId="1EAE207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291" w:author="roGue" w:date="2014-08-28T23:18:00Z">
              <w:tcPr>
                <w:tcW w:w="370" w:type="pct"/>
                <w:shd w:val="clear" w:color="auto" w:fill="auto"/>
                <w:noWrap/>
                <w:vAlign w:val="bottom"/>
                <w:hideMark/>
              </w:tcPr>
            </w:tcPrChange>
          </w:tcPr>
          <w:p w14:paraId="191FDCC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292" w:author="roGue" w:date="2014-08-28T23:18:00Z">
              <w:tcPr>
                <w:tcW w:w="371" w:type="pct"/>
                <w:shd w:val="clear" w:color="auto" w:fill="4FF363"/>
                <w:noWrap/>
                <w:vAlign w:val="bottom"/>
                <w:hideMark/>
              </w:tcPr>
            </w:tcPrChange>
          </w:tcPr>
          <w:p w14:paraId="76669C6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293" w:author="roGue" w:date="2014-08-28T23:18:00Z">
              <w:tcPr>
                <w:tcW w:w="371" w:type="pct"/>
                <w:shd w:val="clear" w:color="auto" w:fill="auto"/>
                <w:noWrap/>
                <w:vAlign w:val="bottom"/>
                <w:hideMark/>
              </w:tcPr>
            </w:tcPrChange>
          </w:tcPr>
          <w:p w14:paraId="598C20B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294" w:author="roGue" w:date="2014-08-28T23:18:00Z">
              <w:tcPr>
                <w:tcW w:w="348" w:type="pct"/>
              </w:tcPr>
            </w:tcPrChange>
          </w:tcPr>
          <w:p w14:paraId="60A12EEA" w14:textId="77777777" w:rsidR="00AE353E" w:rsidRPr="00604979" w:rsidRDefault="00AE353E" w:rsidP="00D527C1">
            <w:pPr>
              <w:spacing w:after="0" w:line="276" w:lineRule="auto"/>
              <w:jc w:val="center"/>
              <w:rPr>
                <w:ins w:id="295" w:author="roGue" w:date="2014-08-28T23:16:00Z"/>
                <w:rFonts w:ascii="Open Sans Light" w:eastAsia="Times New Roman" w:hAnsi="Open Sans Light" w:cs="Open Sans Light"/>
                <w:color w:val="000000"/>
                <w:sz w:val="18"/>
              </w:rPr>
            </w:pPr>
          </w:p>
        </w:tc>
        <w:tc>
          <w:tcPr>
            <w:tcW w:w="744" w:type="pct"/>
            <w:tcPrChange w:id="296" w:author="roGue" w:date="2014-08-28T23:18:00Z">
              <w:tcPr>
                <w:tcW w:w="648" w:type="pct"/>
              </w:tcPr>
            </w:tcPrChange>
          </w:tcPr>
          <w:p w14:paraId="6FD111BB" w14:textId="2C234880" w:rsidR="00AE353E" w:rsidRPr="00604979" w:rsidRDefault="00AE353E" w:rsidP="00D527C1">
            <w:pPr>
              <w:spacing w:after="0" w:line="276" w:lineRule="auto"/>
              <w:jc w:val="center"/>
              <w:rPr>
                <w:rFonts w:ascii="Open Sans Light" w:eastAsia="Times New Roman" w:hAnsi="Open Sans Light" w:cs="Open Sans Light"/>
                <w:color w:val="000000"/>
                <w:sz w:val="18"/>
              </w:rPr>
            </w:pPr>
          </w:p>
        </w:tc>
      </w:tr>
      <w:tr w:rsidR="00AE353E" w:rsidRPr="00604979" w14:paraId="0BB4B589" w14:textId="77777777" w:rsidTr="00AE353E">
        <w:trPr>
          <w:trHeight w:val="330"/>
          <w:trPrChange w:id="297" w:author="roGue" w:date="2014-08-28T23:18:00Z">
            <w:trPr>
              <w:trHeight w:val="330"/>
            </w:trPr>
          </w:trPrChange>
        </w:trPr>
        <w:tc>
          <w:tcPr>
            <w:tcW w:w="798" w:type="pct"/>
            <w:shd w:val="clear" w:color="auto" w:fill="auto"/>
            <w:noWrap/>
            <w:vAlign w:val="bottom"/>
            <w:hideMark/>
            <w:tcPrChange w:id="298" w:author="roGue" w:date="2014-08-28T23:18:00Z">
              <w:tcPr>
                <w:tcW w:w="816" w:type="pct"/>
                <w:shd w:val="clear" w:color="auto" w:fill="auto"/>
                <w:noWrap/>
                <w:vAlign w:val="bottom"/>
                <w:hideMark/>
              </w:tcPr>
            </w:tcPrChange>
          </w:tcPr>
          <w:p w14:paraId="6165D07F"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Integration</w:t>
            </w:r>
          </w:p>
        </w:tc>
        <w:tc>
          <w:tcPr>
            <w:tcW w:w="253" w:type="pct"/>
            <w:tcPrChange w:id="299" w:author="roGue" w:date="2014-08-28T23:18:00Z">
              <w:tcPr>
                <w:tcW w:w="259" w:type="pct"/>
              </w:tcPr>
            </w:tcPrChange>
          </w:tcPr>
          <w:p w14:paraId="19FC7533" w14:textId="77777777" w:rsidR="00AE353E" w:rsidRPr="00604979"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5</w:t>
            </w:r>
          </w:p>
        </w:tc>
        <w:tc>
          <w:tcPr>
            <w:tcW w:w="362" w:type="pct"/>
            <w:shd w:val="clear" w:color="auto" w:fill="auto"/>
            <w:noWrap/>
            <w:vAlign w:val="bottom"/>
            <w:hideMark/>
            <w:tcPrChange w:id="300" w:author="roGue" w:date="2014-08-28T23:18:00Z">
              <w:tcPr>
                <w:tcW w:w="373" w:type="pct"/>
                <w:shd w:val="clear" w:color="auto" w:fill="auto"/>
                <w:noWrap/>
                <w:vAlign w:val="bottom"/>
                <w:hideMark/>
              </w:tcPr>
            </w:tcPrChange>
          </w:tcPr>
          <w:p w14:paraId="0528EFEF"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301" w:author="roGue" w:date="2014-08-28T23:18:00Z">
              <w:tcPr>
                <w:tcW w:w="332" w:type="pct"/>
                <w:shd w:val="clear" w:color="auto" w:fill="auto"/>
                <w:noWrap/>
                <w:vAlign w:val="bottom"/>
                <w:hideMark/>
              </w:tcPr>
            </w:tcPrChange>
          </w:tcPr>
          <w:p w14:paraId="0E89657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02" w:author="roGue" w:date="2014-08-28T23:18:00Z">
              <w:tcPr>
                <w:tcW w:w="371" w:type="pct"/>
                <w:shd w:val="clear" w:color="auto" w:fill="auto"/>
                <w:noWrap/>
                <w:vAlign w:val="bottom"/>
                <w:hideMark/>
              </w:tcPr>
            </w:tcPrChange>
          </w:tcPr>
          <w:p w14:paraId="48063E34"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03" w:author="roGue" w:date="2014-08-28T23:18:00Z">
              <w:tcPr>
                <w:tcW w:w="371" w:type="pct"/>
                <w:shd w:val="clear" w:color="auto" w:fill="auto"/>
                <w:noWrap/>
                <w:vAlign w:val="bottom"/>
                <w:hideMark/>
              </w:tcPr>
            </w:tcPrChange>
          </w:tcPr>
          <w:p w14:paraId="328D1EAB"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04" w:author="roGue" w:date="2014-08-28T23:18:00Z">
              <w:tcPr>
                <w:tcW w:w="371" w:type="pct"/>
                <w:shd w:val="clear" w:color="auto" w:fill="auto"/>
                <w:noWrap/>
                <w:vAlign w:val="bottom"/>
                <w:hideMark/>
              </w:tcPr>
            </w:tcPrChange>
          </w:tcPr>
          <w:p w14:paraId="6ADE4E6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305" w:author="roGue" w:date="2014-08-28T23:18:00Z">
              <w:tcPr>
                <w:tcW w:w="370" w:type="pct"/>
                <w:shd w:val="clear" w:color="auto" w:fill="auto"/>
                <w:noWrap/>
                <w:vAlign w:val="bottom"/>
                <w:hideMark/>
              </w:tcPr>
            </w:tcPrChange>
          </w:tcPr>
          <w:p w14:paraId="6D73904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06" w:author="roGue" w:date="2014-08-28T23:18:00Z">
              <w:tcPr>
                <w:tcW w:w="371" w:type="pct"/>
                <w:shd w:val="clear" w:color="auto" w:fill="auto"/>
                <w:noWrap/>
                <w:vAlign w:val="bottom"/>
                <w:hideMark/>
              </w:tcPr>
            </w:tcPrChange>
          </w:tcPr>
          <w:p w14:paraId="0573B89C"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4FF363"/>
            <w:noWrap/>
            <w:vAlign w:val="bottom"/>
            <w:hideMark/>
            <w:tcPrChange w:id="307" w:author="roGue" w:date="2014-08-28T23:18:00Z">
              <w:tcPr>
                <w:tcW w:w="371" w:type="pct"/>
                <w:shd w:val="clear" w:color="auto" w:fill="4FF363"/>
                <w:noWrap/>
                <w:vAlign w:val="bottom"/>
                <w:hideMark/>
              </w:tcPr>
            </w:tcPrChange>
          </w:tcPr>
          <w:p w14:paraId="437DFC08"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308" w:author="roGue" w:date="2014-08-28T23:18:00Z">
              <w:tcPr>
                <w:tcW w:w="348" w:type="pct"/>
              </w:tcPr>
            </w:tcPrChange>
          </w:tcPr>
          <w:p w14:paraId="49C2E042" w14:textId="77777777" w:rsidR="00AE353E" w:rsidRPr="00604979" w:rsidRDefault="00AE353E" w:rsidP="00D527C1">
            <w:pPr>
              <w:spacing w:after="0" w:line="276" w:lineRule="auto"/>
              <w:jc w:val="center"/>
              <w:rPr>
                <w:ins w:id="309" w:author="roGue" w:date="2014-08-28T23:16:00Z"/>
                <w:rFonts w:ascii="Open Sans Light" w:eastAsia="Times New Roman" w:hAnsi="Open Sans Light" w:cs="Open Sans Light"/>
                <w:color w:val="000000"/>
                <w:sz w:val="18"/>
              </w:rPr>
            </w:pPr>
          </w:p>
        </w:tc>
        <w:tc>
          <w:tcPr>
            <w:tcW w:w="744" w:type="pct"/>
            <w:tcPrChange w:id="310" w:author="roGue" w:date="2014-08-28T23:18:00Z">
              <w:tcPr>
                <w:tcW w:w="648" w:type="pct"/>
              </w:tcPr>
            </w:tcPrChange>
          </w:tcPr>
          <w:p w14:paraId="533AA40F" w14:textId="2291ADBD" w:rsidR="00AE353E" w:rsidRPr="00604979" w:rsidRDefault="00AE353E" w:rsidP="00D527C1">
            <w:pPr>
              <w:spacing w:after="0" w:line="276" w:lineRule="auto"/>
              <w:jc w:val="center"/>
              <w:rPr>
                <w:rFonts w:ascii="Open Sans Light" w:eastAsia="Times New Roman" w:hAnsi="Open Sans Light" w:cs="Open Sans Light"/>
                <w:color w:val="000000"/>
                <w:sz w:val="18"/>
              </w:rPr>
            </w:pPr>
          </w:p>
        </w:tc>
      </w:tr>
      <w:tr w:rsidR="00AE353E" w:rsidRPr="00604979" w14:paraId="453BFCC8" w14:textId="77777777" w:rsidTr="00AE353E">
        <w:trPr>
          <w:trHeight w:val="330"/>
          <w:trPrChange w:id="311" w:author="roGue" w:date="2014-08-28T23:18:00Z">
            <w:trPr>
              <w:trHeight w:val="330"/>
            </w:trPr>
          </w:trPrChange>
        </w:trPr>
        <w:tc>
          <w:tcPr>
            <w:tcW w:w="798" w:type="pct"/>
            <w:shd w:val="clear" w:color="auto" w:fill="auto"/>
            <w:noWrap/>
            <w:vAlign w:val="bottom"/>
            <w:hideMark/>
            <w:tcPrChange w:id="312" w:author="roGue" w:date="2014-08-28T23:18:00Z">
              <w:tcPr>
                <w:tcW w:w="816" w:type="pct"/>
                <w:shd w:val="clear" w:color="auto" w:fill="auto"/>
                <w:noWrap/>
                <w:vAlign w:val="bottom"/>
                <w:hideMark/>
              </w:tcPr>
            </w:tcPrChange>
          </w:tcPr>
          <w:p w14:paraId="2EA4F35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Testing</w:t>
            </w:r>
          </w:p>
        </w:tc>
        <w:tc>
          <w:tcPr>
            <w:tcW w:w="253" w:type="pct"/>
            <w:tcPrChange w:id="313" w:author="roGue" w:date="2014-08-28T23:18:00Z">
              <w:tcPr>
                <w:tcW w:w="259" w:type="pct"/>
              </w:tcPr>
            </w:tcPrChange>
          </w:tcPr>
          <w:p w14:paraId="0917BDF4" w14:textId="77777777" w:rsidR="00AE353E" w:rsidRPr="00604979"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6</w:t>
            </w:r>
          </w:p>
        </w:tc>
        <w:tc>
          <w:tcPr>
            <w:tcW w:w="362" w:type="pct"/>
            <w:shd w:val="clear" w:color="auto" w:fill="auto"/>
            <w:noWrap/>
            <w:vAlign w:val="bottom"/>
            <w:hideMark/>
            <w:tcPrChange w:id="314" w:author="roGue" w:date="2014-08-28T23:18:00Z">
              <w:tcPr>
                <w:tcW w:w="373" w:type="pct"/>
                <w:shd w:val="clear" w:color="auto" w:fill="auto"/>
                <w:noWrap/>
                <w:vAlign w:val="bottom"/>
                <w:hideMark/>
              </w:tcPr>
            </w:tcPrChange>
          </w:tcPr>
          <w:p w14:paraId="6EDEE459"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315" w:author="roGue" w:date="2014-08-28T23:18:00Z">
              <w:tcPr>
                <w:tcW w:w="332" w:type="pct"/>
                <w:shd w:val="clear" w:color="auto" w:fill="auto"/>
                <w:noWrap/>
                <w:vAlign w:val="bottom"/>
                <w:hideMark/>
              </w:tcPr>
            </w:tcPrChange>
          </w:tcPr>
          <w:p w14:paraId="77EB18B3"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16" w:author="roGue" w:date="2014-08-28T23:18:00Z">
              <w:tcPr>
                <w:tcW w:w="371" w:type="pct"/>
                <w:shd w:val="clear" w:color="auto" w:fill="auto"/>
                <w:noWrap/>
                <w:vAlign w:val="bottom"/>
                <w:hideMark/>
              </w:tcPr>
            </w:tcPrChange>
          </w:tcPr>
          <w:p w14:paraId="111F7A4D"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17" w:author="roGue" w:date="2014-08-28T23:18:00Z">
              <w:tcPr>
                <w:tcW w:w="371" w:type="pct"/>
                <w:shd w:val="clear" w:color="auto" w:fill="auto"/>
                <w:noWrap/>
                <w:vAlign w:val="bottom"/>
                <w:hideMark/>
              </w:tcPr>
            </w:tcPrChange>
          </w:tcPr>
          <w:p w14:paraId="7FA38568"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18" w:author="roGue" w:date="2014-08-28T23:18:00Z">
              <w:tcPr>
                <w:tcW w:w="371" w:type="pct"/>
                <w:shd w:val="clear" w:color="auto" w:fill="auto"/>
                <w:noWrap/>
                <w:vAlign w:val="bottom"/>
                <w:hideMark/>
              </w:tcPr>
            </w:tcPrChange>
          </w:tcPr>
          <w:p w14:paraId="3F41D1C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319" w:author="roGue" w:date="2014-08-28T23:18:00Z">
              <w:tcPr>
                <w:tcW w:w="370" w:type="pct"/>
                <w:shd w:val="clear" w:color="auto" w:fill="auto"/>
                <w:noWrap/>
                <w:vAlign w:val="bottom"/>
                <w:hideMark/>
              </w:tcPr>
            </w:tcPrChange>
          </w:tcPr>
          <w:p w14:paraId="5B19A7D1"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20" w:author="roGue" w:date="2014-08-28T23:18:00Z">
              <w:tcPr>
                <w:tcW w:w="371" w:type="pct"/>
                <w:shd w:val="clear" w:color="auto" w:fill="auto"/>
                <w:noWrap/>
                <w:vAlign w:val="bottom"/>
                <w:hideMark/>
              </w:tcPr>
            </w:tcPrChange>
          </w:tcPr>
          <w:p w14:paraId="0247E5A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21" w:author="roGue" w:date="2014-08-28T23:18:00Z">
              <w:tcPr>
                <w:tcW w:w="371" w:type="pct"/>
                <w:shd w:val="clear" w:color="auto" w:fill="4FF363"/>
                <w:noWrap/>
                <w:vAlign w:val="bottom"/>
                <w:hideMark/>
              </w:tcPr>
            </w:tcPrChange>
          </w:tcPr>
          <w:p w14:paraId="1B42F524"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shd w:val="clear" w:color="auto" w:fill="4FF363"/>
            <w:tcPrChange w:id="322" w:author="roGue" w:date="2014-08-28T23:18:00Z">
              <w:tcPr>
                <w:tcW w:w="348" w:type="pct"/>
              </w:tcPr>
            </w:tcPrChange>
          </w:tcPr>
          <w:p w14:paraId="3ECFCAB7" w14:textId="77777777" w:rsidR="00AE353E" w:rsidRPr="00604979" w:rsidRDefault="00AE353E" w:rsidP="00D527C1">
            <w:pPr>
              <w:spacing w:after="0" w:line="276" w:lineRule="auto"/>
              <w:rPr>
                <w:ins w:id="323" w:author="roGue" w:date="2014-08-28T23:16:00Z"/>
                <w:rFonts w:ascii="Open Sans Light" w:eastAsia="Times New Roman" w:hAnsi="Open Sans Light" w:cs="Open Sans Light"/>
                <w:color w:val="000000"/>
                <w:sz w:val="18"/>
              </w:rPr>
            </w:pPr>
          </w:p>
        </w:tc>
        <w:tc>
          <w:tcPr>
            <w:tcW w:w="744" w:type="pct"/>
            <w:shd w:val="clear" w:color="auto" w:fill="auto"/>
            <w:tcPrChange w:id="324" w:author="roGue" w:date="2014-08-28T23:18:00Z">
              <w:tcPr>
                <w:tcW w:w="648" w:type="pct"/>
                <w:shd w:val="clear" w:color="auto" w:fill="auto"/>
              </w:tcPr>
            </w:tcPrChange>
          </w:tcPr>
          <w:p w14:paraId="72C33102" w14:textId="54223172" w:rsidR="00AE353E" w:rsidRPr="00604979" w:rsidRDefault="00AE353E" w:rsidP="00D527C1">
            <w:pPr>
              <w:spacing w:after="0" w:line="276" w:lineRule="auto"/>
              <w:rPr>
                <w:rFonts w:ascii="Open Sans Light" w:eastAsia="Times New Roman" w:hAnsi="Open Sans Light" w:cs="Open Sans Light"/>
                <w:color w:val="000000"/>
                <w:sz w:val="18"/>
              </w:rPr>
            </w:pPr>
          </w:p>
        </w:tc>
      </w:tr>
      <w:tr w:rsidR="00AE353E" w:rsidRPr="00604979" w14:paraId="239A7815" w14:textId="77777777" w:rsidTr="00AE353E">
        <w:trPr>
          <w:trHeight w:val="330"/>
          <w:trPrChange w:id="325" w:author="roGue" w:date="2014-08-28T23:18:00Z">
            <w:trPr>
              <w:trHeight w:val="330"/>
            </w:trPr>
          </w:trPrChange>
        </w:trPr>
        <w:tc>
          <w:tcPr>
            <w:tcW w:w="798" w:type="pct"/>
            <w:shd w:val="clear" w:color="auto" w:fill="auto"/>
            <w:noWrap/>
            <w:vAlign w:val="bottom"/>
            <w:hideMark/>
            <w:tcPrChange w:id="326" w:author="roGue" w:date="2014-08-28T23:18:00Z">
              <w:tcPr>
                <w:tcW w:w="816" w:type="pct"/>
                <w:shd w:val="clear" w:color="auto" w:fill="auto"/>
                <w:noWrap/>
                <w:vAlign w:val="bottom"/>
                <w:hideMark/>
              </w:tcPr>
            </w:tcPrChange>
          </w:tcPr>
          <w:p w14:paraId="295D6398" w14:textId="77777777" w:rsidR="00AE353E" w:rsidRPr="005E497C" w:rsidRDefault="00AE353E" w:rsidP="00D527C1">
            <w:pPr>
              <w:spacing w:after="0" w:line="276" w:lineRule="auto"/>
              <w:rPr>
                <w:rFonts w:ascii="Open Sans Light" w:eastAsia="Times New Roman" w:hAnsi="Open Sans Light" w:cs="Open Sans Light"/>
                <w:b/>
                <w:i/>
                <w:color w:val="000000"/>
                <w:sz w:val="18"/>
              </w:rPr>
            </w:pPr>
            <w:r w:rsidRPr="005E497C">
              <w:rPr>
                <w:rFonts w:ascii="Open Sans Light" w:eastAsia="Times New Roman" w:hAnsi="Open Sans Light" w:cs="Open Sans Light"/>
                <w:b/>
                <w:i/>
                <w:color w:val="000000"/>
                <w:sz w:val="18"/>
              </w:rPr>
              <w:t>Delivery</w:t>
            </w:r>
          </w:p>
        </w:tc>
        <w:tc>
          <w:tcPr>
            <w:tcW w:w="253" w:type="pct"/>
            <w:tcPrChange w:id="327" w:author="roGue" w:date="2014-08-28T23:18:00Z">
              <w:tcPr>
                <w:tcW w:w="259" w:type="pct"/>
              </w:tcPr>
            </w:tcPrChange>
          </w:tcPr>
          <w:p w14:paraId="7EC27703" w14:textId="77777777" w:rsidR="00AE353E" w:rsidRPr="00604979" w:rsidRDefault="00AE353E" w:rsidP="005E497C">
            <w:pPr>
              <w:spacing w:after="0" w:line="276" w:lineRule="auto"/>
              <w:jc w:val="center"/>
              <w:rPr>
                <w:rFonts w:ascii="Open Sans Light" w:eastAsia="Times New Roman" w:hAnsi="Open Sans Light" w:cs="Open Sans Light"/>
                <w:color w:val="000000"/>
                <w:sz w:val="18"/>
              </w:rPr>
            </w:pPr>
            <w:r>
              <w:rPr>
                <w:rFonts w:ascii="Open Sans Light" w:eastAsia="Times New Roman" w:hAnsi="Open Sans Light" w:cs="Open Sans Light"/>
                <w:color w:val="000000"/>
                <w:sz w:val="18"/>
              </w:rPr>
              <w:t>1</w:t>
            </w:r>
          </w:p>
        </w:tc>
        <w:tc>
          <w:tcPr>
            <w:tcW w:w="362" w:type="pct"/>
            <w:shd w:val="clear" w:color="auto" w:fill="auto"/>
            <w:noWrap/>
            <w:vAlign w:val="bottom"/>
            <w:hideMark/>
            <w:tcPrChange w:id="328" w:author="roGue" w:date="2014-08-28T23:18:00Z">
              <w:tcPr>
                <w:tcW w:w="373" w:type="pct"/>
                <w:shd w:val="clear" w:color="auto" w:fill="auto"/>
                <w:noWrap/>
                <w:vAlign w:val="bottom"/>
                <w:hideMark/>
              </w:tcPr>
            </w:tcPrChange>
          </w:tcPr>
          <w:p w14:paraId="055CA228"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329" w:author="roGue" w:date="2014-08-28T23:18:00Z">
              <w:tcPr>
                <w:tcW w:w="332" w:type="pct"/>
                <w:shd w:val="clear" w:color="auto" w:fill="auto"/>
                <w:noWrap/>
                <w:vAlign w:val="bottom"/>
                <w:hideMark/>
              </w:tcPr>
            </w:tcPrChange>
          </w:tcPr>
          <w:p w14:paraId="4DC599F1"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30" w:author="roGue" w:date="2014-08-28T23:18:00Z">
              <w:tcPr>
                <w:tcW w:w="371" w:type="pct"/>
                <w:shd w:val="clear" w:color="auto" w:fill="auto"/>
                <w:noWrap/>
                <w:vAlign w:val="bottom"/>
                <w:hideMark/>
              </w:tcPr>
            </w:tcPrChange>
          </w:tcPr>
          <w:p w14:paraId="30AFA258"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31" w:author="roGue" w:date="2014-08-28T23:18:00Z">
              <w:tcPr>
                <w:tcW w:w="371" w:type="pct"/>
                <w:shd w:val="clear" w:color="auto" w:fill="auto"/>
                <w:noWrap/>
                <w:vAlign w:val="bottom"/>
                <w:hideMark/>
              </w:tcPr>
            </w:tcPrChange>
          </w:tcPr>
          <w:p w14:paraId="5CF3E41B"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32" w:author="roGue" w:date="2014-08-28T23:18:00Z">
              <w:tcPr>
                <w:tcW w:w="371" w:type="pct"/>
                <w:shd w:val="clear" w:color="auto" w:fill="auto"/>
                <w:noWrap/>
                <w:vAlign w:val="bottom"/>
                <w:hideMark/>
              </w:tcPr>
            </w:tcPrChange>
          </w:tcPr>
          <w:p w14:paraId="1382CD5B"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333" w:author="roGue" w:date="2014-08-28T23:18:00Z">
              <w:tcPr>
                <w:tcW w:w="370" w:type="pct"/>
                <w:shd w:val="clear" w:color="auto" w:fill="auto"/>
                <w:noWrap/>
                <w:vAlign w:val="bottom"/>
                <w:hideMark/>
              </w:tcPr>
            </w:tcPrChange>
          </w:tcPr>
          <w:p w14:paraId="1C0CE4F7"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34" w:author="roGue" w:date="2014-08-28T23:18:00Z">
              <w:tcPr>
                <w:tcW w:w="371" w:type="pct"/>
                <w:shd w:val="clear" w:color="auto" w:fill="auto"/>
                <w:noWrap/>
                <w:vAlign w:val="bottom"/>
                <w:hideMark/>
              </w:tcPr>
            </w:tcPrChange>
          </w:tcPr>
          <w:p w14:paraId="35B8A775"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35" w:author="roGue" w:date="2014-08-28T23:18:00Z">
              <w:tcPr>
                <w:tcW w:w="371" w:type="pct"/>
                <w:shd w:val="clear" w:color="auto" w:fill="auto"/>
                <w:noWrap/>
                <w:vAlign w:val="bottom"/>
                <w:hideMark/>
              </w:tcPr>
            </w:tcPrChange>
          </w:tcPr>
          <w:p w14:paraId="07FCF12C" w14:textId="1F7E3B9D"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336" w:author="roGue" w:date="2014-08-28T23:18:00Z">
              <w:tcPr>
                <w:tcW w:w="348" w:type="pct"/>
              </w:tcPr>
            </w:tcPrChange>
          </w:tcPr>
          <w:p w14:paraId="61802DCE" w14:textId="125DF5F4" w:rsidR="00AE353E" w:rsidRPr="00604979" w:rsidRDefault="00AE353E" w:rsidP="00D527C1">
            <w:pPr>
              <w:spacing w:after="0" w:line="276" w:lineRule="auto"/>
              <w:jc w:val="center"/>
              <w:rPr>
                <w:ins w:id="337" w:author="roGue" w:date="2014-08-28T23:16:00Z"/>
                <w:rFonts w:ascii="Open Sans Light" w:eastAsia="Times New Roman" w:hAnsi="Open Sans Light" w:cs="Open Sans Light"/>
                <w:color w:val="000000"/>
                <w:sz w:val="18"/>
              </w:rPr>
            </w:pPr>
            <w:r>
              <w:rPr>
                <w:rFonts w:ascii="Open Sans Light" w:eastAsia="Times New Roman" w:hAnsi="Open Sans Light" w:cs="Open Sans Light"/>
                <w:noProof/>
                <w:color w:val="000000"/>
                <w:sz w:val="18"/>
              </w:rPr>
              <mc:AlternateContent>
                <mc:Choice Requires="wps">
                  <w:drawing>
                    <wp:anchor distT="0" distB="0" distL="114300" distR="114300" simplePos="0" relativeHeight="251697152" behindDoc="0" locked="0" layoutInCell="1" allowOverlap="1" wp14:anchorId="02CDE535" wp14:editId="1C6DB187">
                      <wp:simplePos x="0" y="0"/>
                      <wp:positionH relativeFrom="column">
                        <wp:posOffset>421005</wp:posOffset>
                      </wp:positionH>
                      <wp:positionV relativeFrom="paragraph">
                        <wp:posOffset>5715</wp:posOffset>
                      </wp:positionV>
                      <wp:extent cx="85725" cy="209550"/>
                      <wp:effectExtent l="19050" t="0" r="47625" b="19050"/>
                      <wp:wrapNone/>
                      <wp:docPr id="2" name="Flowchart: Collate 2"/>
                      <wp:cNvGraphicFramePr/>
                      <a:graphic xmlns:a="http://schemas.openxmlformats.org/drawingml/2006/main">
                        <a:graphicData uri="http://schemas.microsoft.com/office/word/2010/wordprocessingShape">
                          <wps:wsp>
                            <wps:cNvSpPr/>
                            <wps:spPr>
                              <a:xfrm>
                                <a:off x="0" y="0"/>
                                <a:ext cx="85725" cy="209550"/>
                              </a:xfrm>
                              <a:prstGeom prst="flowChartCollate">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A078" id="Flowchart: Collate 2" o:spid="_x0000_s1026" type="#_x0000_t125" style="position:absolute;margin-left:33.15pt;margin-top:.45pt;width:6.7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" fillcolor="red" strokecolor="black [3213]" strokeweight="1pt"/>
                  </w:pict>
                </mc:Fallback>
              </mc:AlternateContent>
            </w:r>
          </w:p>
        </w:tc>
        <w:tc>
          <w:tcPr>
            <w:tcW w:w="744" w:type="pct"/>
            <w:shd w:val="clear" w:color="auto" w:fill="auto"/>
            <w:tcPrChange w:id="338" w:author="roGue" w:date="2014-08-28T23:18:00Z">
              <w:tcPr>
                <w:tcW w:w="648" w:type="pct"/>
                <w:shd w:val="clear" w:color="auto" w:fill="auto"/>
              </w:tcPr>
            </w:tcPrChange>
          </w:tcPr>
          <w:p w14:paraId="0DBCEB45" w14:textId="462EF446" w:rsidR="00AE353E" w:rsidRPr="00604979" w:rsidRDefault="00AE353E" w:rsidP="00D527C1">
            <w:pPr>
              <w:spacing w:after="0" w:line="276" w:lineRule="auto"/>
              <w:jc w:val="center"/>
              <w:rPr>
                <w:rFonts w:ascii="Open Sans Light" w:eastAsia="Times New Roman" w:hAnsi="Open Sans Light" w:cs="Open Sans Light"/>
                <w:color w:val="000000"/>
                <w:sz w:val="18"/>
              </w:rPr>
            </w:pPr>
            <w:bookmarkStart w:id="339" w:name="_GoBack"/>
            <w:bookmarkEnd w:id="339"/>
          </w:p>
        </w:tc>
      </w:tr>
      <w:tr w:rsidR="00AE353E" w:rsidRPr="00604979" w14:paraId="17F2823A" w14:textId="77777777" w:rsidTr="00AE353E">
        <w:trPr>
          <w:trHeight w:val="330"/>
          <w:trPrChange w:id="340" w:author="roGue" w:date="2014-08-28T23:18:00Z">
            <w:trPr>
              <w:trHeight w:val="330"/>
            </w:trPr>
          </w:trPrChange>
        </w:trPr>
        <w:tc>
          <w:tcPr>
            <w:tcW w:w="798" w:type="pct"/>
            <w:shd w:val="clear" w:color="auto" w:fill="auto"/>
            <w:noWrap/>
            <w:vAlign w:val="bottom"/>
            <w:hideMark/>
            <w:tcPrChange w:id="341" w:author="roGue" w:date="2014-08-28T23:18:00Z">
              <w:tcPr>
                <w:tcW w:w="816" w:type="pct"/>
                <w:shd w:val="clear" w:color="auto" w:fill="auto"/>
                <w:noWrap/>
                <w:vAlign w:val="bottom"/>
                <w:hideMark/>
              </w:tcPr>
            </w:tcPrChange>
          </w:tcPr>
          <w:p w14:paraId="77FD7213"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Support</w:t>
            </w:r>
          </w:p>
        </w:tc>
        <w:tc>
          <w:tcPr>
            <w:tcW w:w="253" w:type="pct"/>
            <w:tcPrChange w:id="342" w:author="roGue" w:date="2014-08-28T23:18:00Z">
              <w:tcPr>
                <w:tcW w:w="259" w:type="pct"/>
              </w:tcPr>
            </w:tcPrChange>
          </w:tcPr>
          <w:p w14:paraId="510E48CC" w14:textId="77777777" w:rsidR="00AE353E" w:rsidRPr="00604979" w:rsidRDefault="00AE353E" w:rsidP="005E497C">
            <w:pPr>
              <w:spacing w:after="0" w:line="276" w:lineRule="auto"/>
              <w:jc w:val="center"/>
              <w:rPr>
                <w:rFonts w:ascii="Open Sans Light" w:eastAsia="Times New Roman" w:hAnsi="Open Sans Light" w:cs="Open Sans Light"/>
                <w:color w:val="000000"/>
                <w:sz w:val="18"/>
              </w:rPr>
            </w:pPr>
          </w:p>
        </w:tc>
        <w:tc>
          <w:tcPr>
            <w:tcW w:w="362" w:type="pct"/>
            <w:shd w:val="clear" w:color="auto" w:fill="auto"/>
            <w:noWrap/>
            <w:vAlign w:val="bottom"/>
            <w:hideMark/>
            <w:tcPrChange w:id="343" w:author="roGue" w:date="2014-08-28T23:18:00Z">
              <w:tcPr>
                <w:tcW w:w="373" w:type="pct"/>
                <w:shd w:val="clear" w:color="auto" w:fill="auto"/>
                <w:noWrap/>
                <w:vAlign w:val="bottom"/>
                <w:hideMark/>
              </w:tcPr>
            </w:tcPrChange>
          </w:tcPr>
          <w:p w14:paraId="2C0BAABA"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28" w:type="pct"/>
            <w:shd w:val="clear" w:color="auto" w:fill="auto"/>
            <w:noWrap/>
            <w:vAlign w:val="bottom"/>
            <w:hideMark/>
            <w:tcPrChange w:id="344" w:author="roGue" w:date="2014-08-28T23:18:00Z">
              <w:tcPr>
                <w:tcW w:w="332" w:type="pct"/>
                <w:shd w:val="clear" w:color="auto" w:fill="auto"/>
                <w:noWrap/>
                <w:vAlign w:val="bottom"/>
                <w:hideMark/>
              </w:tcPr>
            </w:tcPrChange>
          </w:tcPr>
          <w:p w14:paraId="56A17BA2" w14:textId="77777777" w:rsidR="00AE353E" w:rsidRPr="00604979" w:rsidRDefault="00AE353E" w:rsidP="00D527C1">
            <w:pPr>
              <w:spacing w:after="0" w:line="276" w:lineRule="auto"/>
              <w:jc w:val="center"/>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45" w:author="roGue" w:date="2014-08-28T23:18:00Z">
              <w:tcPr>
                <w:tcW w:w="371" w:type="pct"/>
                <w:shd w:val="clear" w:color="auto" w:fill="auto"/>
                <w:noWrap/>
                <w:vAlign w:val="bottom"/>
                <w:hideMark/>
              </w:tcPr>
            </w:tcPrChange>
          </w:tcPr>
          <w:p w14:paraId="0C10DC6F"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46" w:author="roGue" w:date="2014-08-28T23:18:00Z">
              <w:tcPr>
                <w:tcW w:w="371" w:type="pct"/>
                <w:shd w:val="clear" w:color="auto" w:fill="auto"/>
                <w:noWrap/>
                <w:vAlign w:val="bottom"/>
                <w:hideMark/>
              </w:tcPr>
            </w:tcPrChange>
          </w:tcPr>
          <w:p w14:paraId="7DE534FC"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47" w:author="roGue" w:date="2014-08-28T23:18:00Z">
              <w:tcPr>
                <w:tcW w:w="371" w:type="pct"/>
                <w:shd w:val="clear" w:color="auto" w:fill="auto"/>
                <w:noWrap/>
                <w:vAlign w:val="bottom"/>
                <w:hideMark/>
              </w:tcPr>
            </w:tcPrChange>
          </w:tcPr>
          <w:p w14:paraId="5D2E9D42"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2" w:type="pct"/>
            <w:shd w:val="clear" w:color="auto" w:fill="auto"/>
            <w:noWrap/>
            <w:vAlign w:val="bottom"/>
            <w:hideMark/>
            <w:tcPrChange w:id="348" w:author="roGue" w:date="2014-08-28T23:18:00Z">
              <w:tcPr>
                <w:tcW w:w="370" w:type="pct"/>
                <w:shd w:val="clear" w:color="auto" w:fill="auto"/>
                <w:noWrap/>
                <w:vAlign w:val="bottom"/>
                <w:hideMark/>
              </w:tcPr>
            </w:tcPrChange>
          </w:tcPr>
          <w:p w14:paraId="6053D49A"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49" w:author="roGue" w:date="2014-08-28T23:18:00Z">
              <w:tcPr>
                <w:tcW w:w="371" w:type="pct"/>
                <w:shd w:val="clear" w:color="auto" w:fill="auto"/>
                <w:noWrap/>
                <w:vAlign w:val="bottom"/>
                <w:hideMark/>
              </w:tcPr>
            </w:tcPrChange>
          </w:tcPr>
          <w:p w14:paraId="0B0FF9CE"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63" w:type="pct"/>
            <w:shd w:val="clear" w:color="auto" w:fill="auto"/>
            <w:noWrap/>
            <w:vAlign w:val="bottom"/>
            <w:hideMark/>
            <w:tcPrChange w:id="350" w:author="roGue" w:date="2014-08-28T23:18:00Z">
              <w:tcPr>
                <w:tcW w:w="371" w:type="pct"/>
                <w:shd w:val="clear" w:color="auto" w:fill="auto"/>
                <w:noWrap/>
                <w:vAlign w:val="bottom"/>
                <w:hideMark/>
              </w:tcPr>
            </w:tcPrChange>
          </w:tcPr>
          <w:p w14:paraId="7EEF0FDA" w14:textId="77777777" w:rsidR="00AE353E" w:rsidRPr="00604979" w:rsidRDefault="00AE353E" w:rsidP="00D527C1">
            <w:pPr>
              <w:spacing w:after="0" w:line="276" w:lineRule="auto"/>
              <w:rPr>
                <w:rFonts w:ascii="Open Sans Light" w:eastAsia="Times New Roman" w:hAnsi="Open Sans Light" w:cs="Open Sans Light"/>
                <w:color w:val="000000"/>
                <w:sz w:val="18"/>
              </w:rPr>
            </w:pPr>
            <w:r w:rsidRPr="00604979">
              <w:rPr>
                <w:rFonts w:ascii="Open Sans Light" w:eastAsia="Times New Roman" w:hAnsi="Open Sans Light" w:cs="Open Sans Light"/>
                <w:color w:val="000000"/>
                <w:sz w:val="18"/>
              </w:rPr>
              <w:t> </w:t>
            </w:r>
          </w:p>
        </w:tc>
        <w:tc>
          <w:tcPr>
            <w:tcW w:w="340" w:type="pct"/>
            <w:tcPrChange w:id="351" w:author="roGue" w:date="2014-08-28T23:18:00Z">
              <w:tcPr>
                <w:tcW w:w="348" w:type="pct"/>
              </w:tcPr>
            </w:tcPrChange>
          </w:tcPr>
          <w:p w14:paraId="3C8D84FB" w14:textId="77777777" w:rsidR="00AE353E" w:rsidRPr="00604979" w:rsidRDefault="00AE353E" w:rsidP="00D527C1">
            <w:pPr>
              <w:spacing w:after="0" w:line="276" w:lineRule="auto"/>
              <w:rPr>
                <w:ins w:id="352" w:author="roGue" w:date="2014-08-28T23:16:00Z"/>
                <w:rFonts w:ascii="Open Sans Light" w:eastAsia="Times New Roman" w:hAnsi="Open Sans Light" w:cs="Open Sans Light"/>
                <w:color w:val="000000"/>
                <w:sz w:val="18"/>
              </w:rPr>
            </w:pPr>
          </w:p>
        </w:tc>
        <w:tc>
          <w:tcPr>
            <w:tcW w:w="744" w:type="pct"/>
            <w:shd w:val="clear" w:color="auto" w:fill="4FF363"/>
            <w:tcPrChange w:id="353" w:author="roGue" w:date="2014-08-28T23:18:00Z">
              <w:tcPr>
                <w:tcW w:w="648" w:type="pct"/>
                <w:shd w:val="clear" w:color="auto" w:fill="4FF363"/>
              </w:tcPr>
            </w:tcPrChange>
          </w:tcPr>
          <w:p w14:paraId="34400AFE" w14:textId="0D6A2802" w:rsidR="00AE353E" w:rsidRPr="00604979" w:rsidRDefault="00AE353E" w:rsidP="00D527C1">
            <w:pPr>
              <w:spacing w:after="0" w:line="276" w:lineRule="auto"/>
              <w:rPr>
                <w:rFonts w:ascii="Open Sans Light" w:eastAsia="Times New Roman" w:hAnsi="Open Sans Light" w:cs="Open Sans Light"/>
                <w:color w:val="000000"/>
                <w:sz w:val="18"/>
              </w:rPr>
            </w:pPr>
          </w:p>
        </w:tc>
      </w:tr>
    </w:tbl>
    <w:p w14:paraId="4D7A9747" w14:textId="77777777" w:rsidR="00C01194" w:rsidRDefault="00C01194">
      <w:pPr>
        <w:rPr>
          <w:rFonts w:ascii="Open Sans Light" w:eastAsiaTheme="majorEastAsia" w:hAnsi="Open Sans Light" w:cs="Open Sans Light"/>
          <w:color w:val="1F4E79" w:themeColor="accent1" w:themeShade="80"/>
          <w:sz w:val="28"/>
          <w:szCs w:val="32"/>
        </w:rPr>
      </w:pPr>
    </w:p>
    <w:p w14:paraId="730A5F13" w14:textId="77777777" w:rsidR="007915FF" w:rsidRPr="00550719" w:rsidRDefault="007915FF" w:rsidP="00550719">
      <w:pPr>
        <w:rPr>
          <w:rFonts w:ascii="Open Sans Light" w:eastAsiaTheme="majorEastAsia" w:hAnsi="Open Sans Light" w:cs="Open Sans Light"/>
          <w:i/>
          <w:color w:val="1F4E79" w:themeColor="accent1" w:themeShade="80"/>
          <w:sz w:val="28"/>
          <w:szCs w:val="32"/>
        </w:rPr>
      </w:pPr>
      <w:r w:rsidRPr="00550719">
        <w:rPr>
          <w:rFonts w:ascii="Open Sans Light" w:hAnsi="Open Sans Light" w:cs="Open Sans Light"/>
          <w:i/>
        </w:rPr>
        <w:br w:type="page"/>
      </w:r>
    </w:p>
    <w:p w14:paraId="6FEE4566" w14:textId="77777777" w:rsidR="0076307D" w:rsidRPr="00604979" w:rsidRDefault="00945A56" w:rsidP="007915FF">
      <w:pPr>
        <w:pStyle w:val="Heading1"/>
        <w:shd w:val="clear" w:color="auto" w:fill="FFFF00"/>
        <w:spacing w:line="276" w:lineRule="auto"/>
        <w:jc w:val="center"/>
        <w:rPr>
          <w:rFonts w:ascii="Open Sans Light" w:hAnsi="Open Sans Light" w:cs="Open Sans Light"/>
        </w:rPr>
      </w:pPr>
      <w:bookmarkStart w:id="354" w:name="_Toc394158845"/>
      <w:r w:rsidRPr="00604979">
        <w:rPr>
          <w:rFonts w:ascii="Open Sans Light" w:hAnsi="Open Sans Light" w:cs="Open Sans Light"/>
        </w:rPr>
        <w:lastRenderedPageBreak/>
        <w:t xml:space="preserve">Few Examples of InnovAccer designed </w:t>
      </w:r>
      <w:r w:rsidR="00A26A9E" w:rsidRPr="00604979">
        <w:rPr>
          <w:rFonts w:ascii="Open Sans Light" w:hAnsi="Open Sans Light" w:cs="Open Sans Light"/>
        </w:rPr>
        <w:t>intuitive platforms and dashboards</w:t>
      </w:r>
      <w:bookmarkEnd w:id="354"/>
    </w:p>
    <w:p w14:paraId="22E950AB" w14:textId="77777777" w:rsidR="0076307D" w:rsidRPr="00604979" w:rsidRDefault="008F4316" w:rsidP="003660F1">
      <w:pPr>
        <w:spacing w:line="276" w:lineRule="auto"/>
        <w:rPr>
          <w:rFonts w:ascii="Open Sans Light" w:eastAsiaTheme="majorEastAsia" w:hAnsi="Open Sans Light" w:cs="Open Sans Light"/>
          <w:color w:val="1F4E79" w:themeColor="accent1" w:themeShade="80"/>
          <w:sz w:val="28"/>
          <w:szCs w:val="32"/>
        </w:rPr>
      </w:pPr>
      <w:r w:rsidRPr="00604979">
        <w:rPr>
          <w:rFonts w:ascii="Open Sans Light" w:hAnsi="Open Sans Light" w:cs="Open Sans Light"/>
          <w:noProof/>
        </w:rPr>
        <w:drawing>
          <wp:anchor distT="0" distB="0" distL="114300" distR="114300" simplePos="0" relativeHeight="251689984" behindDoc="0" locked="0" layoutInCell="1" allowOverlap="1" wp14:anchorId="13836F8F" wp14:editId="345B770C">
            <wp:simplePos x="0" y="0"/>
            <wp:positionH relativeFrom="margin">
              <wp:posOffset>4222115</wp:posOffset>
            </wp:positionH>
            <wp:positionV relativeFrom="paragraph">
              <wp:posOffset>2171092</wp:posOffset>
            </wp:positionV>
            <wp:extent cx="4164247" cy="2235385"/>
            <wp:effectExtent l="0" t="0" r="8255" b="0"/>
            <wp:wrapNone/>
            <wp:docPr id="29" name="Picture 29" descr="C:\Users\Sandy\Downloads\Filter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dy\Downloads\Filter 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4247" cy="2235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979">
        <w:rPr>
          <w:rFonts w:ascii="Open Sans Light" w:hAnsi="Open Sans Light" w:cs="Open Sans Light"/>
          <w:noProof/>
        </w:rPr>
        <w:drawing>
          <wp:anchor distT="0" distB="0" distL="114300" distR="114300" simplePos="0" relativeHeight="251688960" behindDoc="0" locked="0" layoutInCell="1" allowOverlap="1" wp14:anchorId="33F2E6BF" wp14:editId="088AE9A2">
            <wp:simplePos x="0" y="0"/>
            <wp:positionH relativeFrom="margin">
              <wp:posOffset>202344</wp:posOffset>
            </wp:positionH>
            <wp:positionV relativeFrom="paragraph">
              <wp:posOffset>1551112</wp:posOffset>
            </wp:positionV>
            <wp:extent cx="2089960" cy="2474305"/>
            <wp:effectExtent l="0" t="0" r="0" b="0"/>
            <wp:wrapNone/>
            <wp:docPr id="28" name="Picture 28" descr="C:\Users\Sandy\Download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y\Downloads\Fil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9960" cy="247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979">
        <w:rPr>
          <w:rFonts w:ascii="Open Sans Light" w:hAnsi="Open Sans Light" w:cs="Open Sans Light"/>
          <w:noProof/>
        </w:rPr>
        <w:drawing>
          <wp:anchor distT="0" distB="0" distL="114300" distR="114300" simplePos="0" relativeHeight="251686912" behindDoc="0" locked="0" layoutInCell="1" allowOverlap="1" wp14:anchorId="5431A0D3" wp14:editId="0EF3A89B">
            <wp:simplePos x="0" y="0"/>
            <wp:positionH relativeFrom="margin">
              <wp:posOffset>1664970</wp:posOffset>
            </wp:positionH>
            <wp:positionV relativeFrom="paragraph">
              <wp:posOffset>263497</wp:posOffset>
            </wp:positionV>
            <wp:extent cx="4241600" cy="2269324"/>
            <wp:effectExtent l="0" t="0" r="6985" b="0"/>
            <wp:wrapNone/>
            <wp:docPr id="39" name="Picture 39" descr="C:\Users\Sandy\Downloads\Data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dy\Downloads\Datas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600" cy="2269324"/>
                    </a:xfrm>
                    <a:prstGeom prst="rect">
                      <a:avLst/>
                    </a:prstGeom>
                    <a:noFill/>
                    <a:ln>
                      <a:noFill/>
                    </a:ln>
                  </pic:spPr>
                </pic:pic>
              </a:graphicData>
            </a:graphic>
            <wp14:sizeRelH relativeFrom="page">
              <wp14:pctWidth>0</wp14:pctWidth>
            </wp14:sizeRelH>
            <wp14:sizeRelV relativeFrom="page">
              <wp14:pctHeight>0</wp14:pctHeight>
            </wp14:sizeRelV>
          </wp:anchor>
        </w:drawing>
      </w:r>
      <w:r w:rsidR="0076307D" w:rsidRPr="00604979">
        <w:rPr>
          <w:rFonts w:ascii="Open Sans Light" w:hAnsi="Open Sans Light" w:cs="Open Sans Light"/>
        </w:rPr>
        <w:br w:type="page"/>
      </w:r>
    </w:p>
    <w:p w14:paraId="6BC87846" w14:textId="77777777" w:rsidR="001322BD" w:rsidRPr="00604979" w:rsidRDefault="001322BD" w:rsidP="003660F1">
      <w:pPr>
        <w:pStyle w:val="Heading1"/>
        <w:spacing w:line="276" w:lineRule="auto"/>
        <w:jc w:val="center"/>
        <w:rPr>
          <w:rFonts w:ascii="Open Sans Light" w:hAnsi="Open Sans Light" w:cs="Open Sans Light"/>
        </w:rPr>
      </w:pPr>
    </w:p>
    <w:p w14:paraId="04BB1290" w14:textId="77777777" w:rsidR="00A26A9E" w:rsidRPr="00604979" w:rsidRDefault="008F4316" w:rsidP="003660F1">
      <w:pPr>
        <w:spacing w:line="276" w:lineRule="auto"/>
        <w:rPr>
          <w:rFonts w:ascii="Open Sans Light" w:hAnsi="Open Sans Light" w:cs="Open Sans Light"/>
        </w:rPr>
      </w:pPr>
      <w:r w:rsidRPr="00604979">
        <w:rPr>
          <w:rFonts w:ascii="Open Sans Light" w:hAnsi="Open Sans Light" w:cs="Open Sans Light"/>
          <w:noProof/>
        </w:rPr>
        <w:drawing>
          <wp:anchor distT="0" distB="0" distL="114300" distR="114300" simplePos="0" relativeHeight="251692032" behindDoc="0" locked="0" layoutInCell="1" allowOverlap="1" wp14:anchorId="3497EFA4" wp14:editId="43D13C4C">
            <wp:simplePos x="0" y="0"/>
            <wp:positionH relativeFrom="margin">
              <wp:posOffset>-239547</wp:posOffset>
            </wp:positionH>
            <wp:positionV relativeFrom="paragraph">
              <wp:posOffset>132535</wp:posOffset>
            </wp:positionV>
            <wp:extent cx="5067507" cy="2382846"/>
            <wp:effectExtent l="0" t="38100" r="0" b="189230"/>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507" cy="2382846"/>
                    </a:xfrm>
                    <a:prstGeom prst="rect">
                      <a:avLst/>
                    </a:prstGeom>
                    <a:effectLst>
                      <a:outerShdw blurRad="279400" dist="76200" dir="5160000" sx="88000" sy="88000" algn="ctr" rotWithShape="0">
                        <a:srgbClr val="000000">
                          <a:alpha val="83000"/>
                        </a:srgbClr>
                      </a:outerShdw>
                    </a:effectLst>
                  </pic:spPr>
                </pic:pic>
              </a:graphicData>
            </a:graphic>
            <wp14:sizeRelH relativeFrom="page">
              <wp14:pctWidth>0</wp14:pctWidth>
            </wp14:sizeRelH>
            <wp14:sizeRelV relativeFrom="page">
              <wp14:pctHeight>0</wp14:pctHeight>
            </wp14:sizeRelV>
          </wp:anchor>
        </w:drawing>
      </w:r>
    </w:p>
    <w:p w14:paraId="17C3DEFA" w14:textId="77777777" w:rsidR="00A26A9E" w:rsidRPr="00604979" w:rsidRDefault="008F4316" w:rsidP="003660F1">
      <w:pPr>
        <w:spacing w:line="276" w:lineRule="auto"/>
        <w:rPr>
          <w:rFonts w:ascii="Open Sans Light" w:hAnsi="Open Sans Light" w:cs="Open Sans Light"/>
        </w:rPr>
      </w:pPr>
      <w:r w:rsidRPr="00604979">
        <w:rPr>
          <w:rFonts w:ascii="Open Sans Light" w:hAnsi="Open Sans Light" w:cs="Open Sans Light"/>
          <w:noProof/>
        </w:rPr>
        <w:drawing>
          <wp:anchor distT="0" distB="0" distL="114300" distR="114300" simplePos="0" relativeHeight="251693056" behindDoc="0" locked="0" layoutInCell="1" allowOverlap="1" wp14:anchorId="4D0301A8" wp14:editId="07635FE7">
            <wp:simplePos x="0" y="0"/>
            <wp:positionH relativeFrom="margin">
              <wp:align>right</wp:align>
            </wp:positionH>
            <wp:positionV relativeFrom="paragraph">
              <wp:posOffset>280234</wp:posOffset>
            </wp:positionV>
            <wp:extent cx="4197221" cy="2623804"/>
            <wp:effectExtent l="38100" t="38100" r="32385" b="196215"/>
            <wp:wrapNone/>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197221" cy="2623804"/>
                    </a:xfrm>
                    <a:prstGeom prst="rect">
                      <a:avLst/>
                    </a:prstGeom>
                    <a:effectLst>
                      <a:outerShdw blurRad="279400" dist="76200" dir="5160000" sx="88000" sy="88000" algn="ctr" rotWithShape="0">
                        <a:srgbClr val="000000">
                          <a:alpha val="83000"/>
                        </a:srgbClr>
                      </a:outerShdw>
                    </a:effectLst>
                  </pic:spPr>
                </pic:pic>
              </a:graphicData>
            </a:graphic>
            <wp14:sizeRelH relativeFrom="page">
              <wp14:pctWidth>0</wp14:pctWidth>
            </wp14:sizeRelH>
            <wp14:sizeRelV relativeFrom="page">
              <wp14:pctHeight>0</wp14:pctHeight>
            </wp14:sizeRelV>
          </wp:anchor>
        </w:drawing>
      </w:r>
      <w:r w:rsidRPr="00604979">
        <w:rPr>
          <w:rFonts w:ascii="Open Sans Light" w:hAnsi="Open Sans Light" w:cs="Open Sans Light"/>
          <w:noProof/>
        </w:rPr>
        <w:drawing>
          <wp:anchor distT="0" distB="0" distL="114300" distR="114300" simplePos="0" relativeHeight="251691008" behindDoc="0" locked="0" layoutInCell="1" allowOverlap="1" wp14:anchorId="0A62DA8B" wp14:editId="0D66ADC3">
            <wp:simplePos x="0" y="0"/>
            <wp:positionH relativeFrom="column">
              <wp:posOffset>3808068</wp:posOffset>
            </wp:positionH>
            <wp:positionV relativeFrom="paragraph">
              <wp:posOffset>2564820</wp:posOffset>
            </wp:positionV>
            <wp:extent cx="4904797" cy="2628900"/>
            <wp:effectExtent l="0" t="0" r="0" b="0"/>
            <wp:wrapNone/>
            <wp:docPr id="38" name="Picture 38" descr="C:\Users\Sandy\Downloads\Paten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dy\Downloads\Patent 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797"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979">
        <w:rPr>
          <w:rFonts w:ascii="Open Sans Light" w:hAnsi="Open Sans Light" w:cs="Open Sans Light"/>
          <w:noProof/>
        </w:rPr>
        <w:drawing>
          <wp:anchor distT="0" distB="0" distL="114300" distR="114300" simplePos="0" relativeHeight="251687936" behindDoc="0" locked="0" layoutInCell="1" allowOverlap="1" wp14:anchorId="3724CC36" wp14:editId="19BAFA34">
            <wp:simplePos x="0" y="0"/>
            <wp:positionH relativeFrom="margin">
              <wp:posOffset>-469486</wp:posOffset>
            </wp:positionH>
            <wp:positionV relativeFrom="paragraph">
              <wp:posOffset>2273604</wp:posOffset>
            </wp:positionV>
            <wp:extent cx="4591050" cy="2446929"/>
            <wp:effectExtent l="0" t="0" r="0" b="0"/>
            <wp:wrapNone/>
            <wp:docPr id="30" name="Picture 30" descr="C:\Users\Sandy\Downloads\Skill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dy\Downloads\Skillif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244692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26A9E" w:rsidRPr="00604979" w:rsidSect="006A527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hristy Lazicky" w:date="2014-07-30T12:08:00Z" w:initials="CL">
    <w:p w14:paraId="3C189BD2" w14:textId="0E85503D" w:rsidR="00301FA3" w:rsidRDefault="00301FA3">
      <w:pPr>
        <w:pStyle w:val="CommentText"/>
      </w:pPr>
      <w:r>
        <w:rPr>
          <w:rStyle w:val="CommentReference"/>
        </w:rPr>
        <w:annotationRef/>
      </w:r>
      <w:r>
        <w:t>What will the back end architecture be programmed with?</w:t>
      </w:r>
    </w:p>
  </w:comment>
  <w:comment w:id="4" w:author="Sandeep Gupta" w:date="2014-07-31T21:54:00Z" w:initials="SG">
    <w:p w14:paraId="21CEE123" w14:textId="3B7D7B74" w:rsidR="00301FA3" w:rsidRDefault="00301FA3">
      <w:pPr>
        <w:pStyle w:val="CommentText"/>
      </w:pPr>
      <w:r>
        <w:rPr>
          <w:rStyle w:val="CommentReference"/>
        </w:rPr>
        <w:annotationRef/>
      </w:r>
      <w:r>
        <w:t>The Back end architecture will be coded in Python and hosted on Google App Engine.</w:t>
      </w:r>
    </w:p>
  </w:comment>
  <w:comment w:id="12" w:author="Christy Lazicky" w:date="2014-07-29T17:24:00Z" w:initials="CL">
    <w:p w14:paraId="351D546A" w14:textId="77777777" w:rsidR="00301FA3" w:rsidRDefault="00301FA3">
      <w:pPr>
        <w:pStyle w:val="CommentText"/>
      </w:pPr>
      <w:r>
        <w:rPr>
          <w:rStyle w:val="CommentReference"/>
        </w:rPr>
        <w:annotationRef/>
      </w:r>
      <w:r>
        <w:t>Will these features be ‘activated’ by specific questions (i.e. May I take a picture of your business? Or Capture the GPS coordinates)?</w:t>
      </w:r>
    </w:p>
  </w:comment>
  <w:comment w:id="13" w:author="Sandeep Gupta" w:date="2014-07-31T21:55:00Z" w:initials="SG">
    <w:p w14:paraId="57F5F458" w14:textId="400652CF" w:rsidR="00301FA3" w:rsidRDefault="00301FA3">
      <w:pPr>
        <w:pStyle w:val="CommentText"/>
      </w:pPr>
      <w:r>
        <w:rPr>
          <w:rStyle w:val="CommentReference"/>
        </w:rPr>
        <w:annotationRef/>
      </w:r>
      <w:r>
        <w:t>Yes. We will be following the skip logic as was defined by Janine and will capture the details only when activated.</w:t>
      </w:r>
    </w:p>
  </w:comment>
  <w:comment w:id="14" w:author="Christy Lazicky" w:date="2014-07-29T17:42:00Z" w:initials="CL">
    <w:p w14:paraId="23944689" w14:textId="08A4494D" w:rsidR="00301FA3" w:rsidRDefault="00301FA3">
      <w:pPr>
        <w:pStyle w:val="CommentText"/>
      </w:pPr>
      <w:r>
        <w:rPr>
          <w:rStyle w:val="CommentReference"/>
        </w:rPr>
        <w:annotationRef/>
      </w:r>
      <w:r>
        <w:t>GPS coordinates and picture files will be included in database and attached to their corresponding respondent unique ID.</w:t>
      </w:r>
    </w:p>
  </w:comment>
  <w:comment w:id="15" w:author="Sandeep Gupta" w:date="2014-07-31T22:17:00Z" w:initials="SG">
    <w:p w14:paraId="4DA3B2EE" w14:textId="50C4BBD1" w:rsidR="00301FA3" w:rsidRDefault="00301FA3">
      <w:pPr>
        <w:pStyle w:val="CommentText"/>
      </w:pPr>
      <w:r>
        <w:rPr>
          <w:rStyle w:val="CommentReference"/>
        </w:rPr>
        <w:annotationRef/>
      </w:r>
      <w:r>
        <w:t>Yes, we will ensure that the data captured is linked to each business’ unique id</w:t>
      </w:r>
    </w:p>
  </w:comment>
  <w:comment w:id="18" w:author="Christy Lazicky" w:date="2014-07-29T17:46:00Z" w:initials="CL">
    <w:p w14:paraId="3314E538" w14:textId="78C39A6C" w:rsidR="00301FA3" w:rsidRDefault="00301FA3">
      <w:pPr>
        <w:pStyle w:val="CommentText"/>
      </w:pPr>
      <w:r>
        <w:rPr>
          <w:rStyle w:val="CommentReference"/>
        </w:rPr>
        <w:annotationRef/>
      </w:r>
      <w:r>
        <w:t>Will we be able to download the application to Android devices ourselves?</w:t>
      </w:r>
    </w:p>
  </w:comment>
  <w:comment w:id="19" w:author="Sandeep Gupta" w:date="2014-07-31T22:18:00Z" w:initials="SG">
    <w:p w14:paraId="266616CC" w14:textId="507918B3" w:rsidR="00301FA3" w:rsidRDefault="00301FA3">
      <w:pPr>
        <w:pStyle w:val="CommentText"/>
      </w:pPr>
      <w:r>
        <w:rPr>
          <w:rStyle w:val="CommentReference"/>
        </w:rPr>
        <w:annotationRef/>
      </w:r>
      <w:r>
        <w:t>Yes. We will ensure that the Android application is standalone in nature and can be installed seamlessly on to any compatible device.</w:t>
      </w:r>
    </w:p>
  </w:comment>
  <w:comment w:id="21" w:author="Christy Lazicky" w:date="2014-07-29T17:27:00Z" w:initials="CL">
    <w:p w14:paraId="61191A57" w14:textId="460E3156" w:rsidR="00301FA3" w:rsidRDefault="00301FA3">
      <w:pPr>
        <w:pStyle w:val="CommentText"/>
      </w:pPr>
      <w:r>
        <w:rPr>
          <w:rStyle w:val="CommentReference"/>
        </w:rPr>
        <w:annotationRef/>
      </w:r>
      <w:r>
        <w:t>The Survey Manager will assign the Editor (but below I ask to change profile names so the original Survey Manager is actually called Project Manager).</w:t>
      </w:r>
    </w:p>
  </w:comment>
  <w:comment w:id="22" w:author="Sandeep Gupta" w:date="2014-07-31T22:31:00Z" w:initials="SG">
    <w:p w14:paraId="7FE2D0E0" w14:textId="073752E2" w:rsidR="00301FA3" w:rsidRDefault="00301FA3">
      <w:pPr>
        <w:pStyle w:val="CommentText"/>
      </w:pPr>
      <w:r>
        <w:rPr>
          <w:rStyle w:val="CommentReference"/>
        </w:rPr>
        <w:annotationRef/>
      </w:r>
      <w:r>
        <w:t>Changes have been incorporated.</w:t>
      </w:r>
    </w:p>
  </w:comment>
  <w:comment w:id="23" w:author="Christy Lazicky" w:date="2014-07-30T12:09:00Z" w:initials="CL">
    <w:p w14:paraId="413C30D6" w14:textId="7708B1A7" w:rsidR="00301FA3" w:rsidRDefault="00301FA3">
      <w:pPr>
        <w:pStyle w:val="CommentText"/>
      </w:pPr>
      <w:r>
        <w:rPr>
          <w:rStyle w:val="CommentReference"/>
        </w:rPr>
        <w:annotationRef/>
      </w:r>
      <w:r>
        <w:t>Editor will only have access to data collected within their project/country</w:t>
      </w:r>
    </w:p>
  </w:comment>
  <w:comment w:id="24" w:author="Sandeep Gupta" w:date="2014-07-31T22:31:00Z" w:initials="SG">
    <w:p w14:paraId="4B721735" w14:textId="06AD20CC" w:rsidR="00301FA3" w:rsidRDefault="00301FA3">
      <w:pPr>
        <w:pStyle w:val="CommentText"/>
      </w:pPr>
      <w:r>
        <w:rPr>
          <w:rStyle w:val="CommentReference"/>
        </w:rPr>
        <w:annotationRef/>
      </w:r>
      <w:r>
        <w:t>Changes have been incorporated.</w:t>
      </w:r>
    </w:p>
  </w:comment>
  <w:comment w:id="25" w:author="Christy Lazicky" w:date="2014-07-29T10:52:00Z" w:initials="CL">
    <w:p w14:paraId="3D2A62C6" w14:textId="77777777" w:rsidR="00301FA3" w:rsidRDefault="00301FA3">
      <w:pPr>
        <w:pStyle w:val="CommentText"/>
      </w:pPr>
      <w:r>
        <w:rPr>
          <w:rStyle w:val="CommentReference"/>
        </w:rPr>
        <w:annotationRef/>
      </w:r>
      <w:r>
        <w:t>Only once the Editor approves the correction will the error notification from that surveyor’s device disappear</w:t>
      </w:r>
    </w:p>
  </w:comment>
  <w:comment w:id="26" w:author="Sandeep Gupta" w:date="2014-07-31T22:31:00Z" w:initials="SG">
    <w:p w14:paraId="3ACFECB4" w14:textId="249AD943" w:rsidR="00301FA3" w:rsidRDefault="00301FA3">
      <w:pPr>
        <w:pStyle w:val="CommentText"/>
      </w:pPr>
      <w:r>
        <w:rPr>
          <w:rStyle w:val="CommentReference"/>
        </w:rPr>
        <w:annotationRef/>
      </w:r>
      <w:r>
        <w:t>Changes have been incorporated.</w:t>
      </w:r>
    </w:p>
  </w:comment>
  <w:comment w:id="27" w:author="Christy Lazicky" w:date="2014-07-29T17:36:00Z" w:initials="CL">
    <w:p w14:paraId="776721FB" w14:textId="7F065D9B" w:rsidR="00301FA3" w:rsidRDefault="00301FA3">
      <w:pPr>
        <w:pStyle w:val="CommentText"/>
      </w:pPr>
      <w:r>
        <w:rPr>
          <w:rStyle w:val="CommentReference"/>
        </w:rPr>
        <w:annotationRef/>
      </w:r>
      <w:r>
        <w:t>Unique ID will also be created for each entrepreneur automatically by tool. This can just be a random number generator.</w:t>
      </w:r>
    </w:p>
  </w:comment>
  <w:comment w:id="28" w:author="Sandeep Gupta" w:date="2014-07-31T22:32:00Z" w:initials="SG">
    <w:p w14:paraId="00A87869" w14:textId="73B0A4FE" w:rsidR="00301FA3" w:rsidRDefault="00301FA3">
      <w:pPr>
        <w:pStyle w:val="CommentText"/>
      </w:pPr>
      <w:r>
        <w:rPr>
          <w:rStyle w:val="CommentReference"/>
        </w:rPr>
        <w:annotationRef/>
      </w:r>
      <w:r>
        <w:t>Creation of a unique</w:t>
      </w:r>
      <w:r w:rsidR="00E25571">
        <w:t xml:space="preserve"> user</w:t>
      </w:r>
      <w:r>
        <w:t xml:space="preserve"> ID for all the users</w:t>
      </w:r>
      <w:r w:rsidR="00E25571">
        <w:t xml:space="preserve"> in the system</w:t>
      </w:r>
      <w:r>
        <w:t xml:space="preserve"> is a standard industry practice and we will follow the same for all users including the Entrepreneur. </w:t>
      </w:r>
    </w:p>
  </w:comment>
  <w:comment w:id="29" w:author="Christy Lazicky" w:date="2014-07-29T16:54:00Z" w:initials="CL">
    <w:p w14:paraId="1E1C2863" w14:textId="77777777" w:rsidR="00301FA3" w:rsidRPr="00024564" w:rsidRDefault="00301FA3" w:rsidP="00024564">
      <w:pPr>
        <w:pStyle w:val="CommentText"/>
      </w:pPr>
      <w:r>
        <w:rPr>
          <w:rStyle w:val="CommentReference"/>
        </w:rPr>
        <w:annotationRef/>
      </w:r>
      <w:r>
        <w:t>How will the Entrepreneur sign into their profile via the web? Can username/password details be automatically created? Generate</w:t>
      </w:r>
      <w:r w:rsidRPr="00024564">
        <w:t xml:space="preserve"> using their first and last names as a username and their last name and birthdate as a password. </w:t>
      </w:r>
    </w:p>
    <w:p w14:paraId="39462B5E" w14:textId="77777777" w:rsidR="00301FA3" w:rsidRDefault="00301FA3">
      <w:pPr>
        <w:pStyle w:val="CommentText"/>
      </w:pPr>
    </w:p>
  </w:comment>
  <w:comment w:id="30" w:author="Sandeep Gupta" w:date="2014-07-31T22:34:00Z" w:initials="SG">
    <w:p w14:paraId="52139276" w14:textId="71240B83" w:rsidR="00301FA3" w:rsidRDefault="00301FA3">
      <w:pPr>
        <w:pStyle w:val="CommentText"/>
      </w:pPr>
      <w:r>
        <w:rPr>
          <w:rStyle w:val="CommentReference"/>
        </w:rPr>
        <w:annotationRef/>
      </w:r>
      <w:r>
        <w:t xml:space="preserve">Yes. We will accommodate the same. However, we </w:t>
      </w:r>
      <w:r w:rsidR="00C36FE6">
        <w:t xml:space="preserve">would recommend keeping </w:t>
      </w:r>
      <w:r>
        <w:t xml:space="preserve">such low level details </w:t>
      </w:r>
      <w:r w:rsidR="00C36FE6">
        <w:t>out of</w:t>
      </w:r>
      <w:r>
        <w:t xml:space="preserve"> proposal</w:t>
      </w:r>
      <w:r w:rsidR="00E25571">
        <w:t>’s</w:t>
      </w:r>
      <w:r w:rsidR="00C36FE6">
        <w:t xml:space="preserve"> scope</w:t>
      </w:r>
      <w:r>
        <w:t xml:space="preserve"> as they form a part of the Access Control and can be </w:t>
      </w:r>
      <w:r w:rsidR="00C36FE6">
        <w:t>mis</w:t>
      </w:r>
      <w:r>
        <w:t>used to bypass the security features we intend to put in place.</w:t>
      </w:r>
    </w:p>
  </w:comment>
  <w:comment w:id="31" w:author="Christy Lazicky" w:date="2014-07-30T12:10:00Z" w:initials="CL">
    <w:p w14:paraId="53FA80FA" w14:textId="13348DAD" w:rsidR="00301FA3" w:rsidRDefault="00301FA3">
      <w:pPr>
        <w:pStyle w:val="CommentText"/>
      </w:pPr>
      <w:r>
        <w:rPr>
          <w:rStyle w:val="CommentReference"/>
        </w:rPr>
        <w:annotationRef/>
      </w:r>
      <w:r>
        <w:t>See attached for how we can set up web profile</w:t>
      </w:r>
    </w:p>
  </w:comment>
  <w:comment w:id="32" w:author="Sandeep Gupta" w:date="2014-07-31T22:37:00Z" w:initials="SG">
    <w:p w14:paraId="3E67665F" w14:textId="3E0AC9E8" w:rsidR="00C36FE6" w:rsidRDefault="00C36FE6">
      <w:pPr>
        <w:pStyle w:val="CommentText"/>
      </w:pPr>
      <w:r>
        <w:rPr>
          <w:rStyle w:val="CommentReference"/>
        </w:rPr>
        <w:annotationRef/>
      </w:r>
      <w:r>
        <w:t>The web profile provided lists out how the reports and survey results should be handled. It may be a good idea to display some basic information such as business name, contact details, etc. when the Entrepreneur logs in and then let them redirect to the reports via a menu.</w:t>
      </w:r>
    </w:p>
  </w:comment>
  <w:comment w:id="33" w:author="Christy Lazicky" w:date="2014-07-29T17:41:00Z" w:initials="CL">
    <w:p w14:paraId="4C32C9C4" w14:textId="77777777" w:rsidR="00301FA3" w:rsidRDefault="00301FA3">
      <w:pPr>
        <w:pStyle w:val="CommentText"/>
      </w:pPr>
      <w:r>
        <w:rPr>
          <w:rStyle w:val="CommentReference"/>
        </w:rPr>
        <w:annotationRef/>
      </w:r>
      <w:r>
        <w:t xml:space="preserve">I imagine these simple reports could look like the table I sent through of income/expenses. </w:t>
      </w:r>
      <w:r w:rsidRPr="00231071">
        <w:rPr>
          <w:b/>
          <w:u w:val="single"/>
        </w:rPr>
        <w:t>See attached.</w:t>
      </w:r>
    </w:p>
  </w:comment>
  <w:comment w:id="34" w:author="Sandeep Gupta" w:date="2014-07-31T22:43:00Z" w:initials="SG">
    <w:p w14:paraId="3EF0A13F" w14:textId="060613EB" w:rsidR="00C36FE6" w:rsidRDefault="00C36FE6">
      <w:pPr>
        <w:pStyle w:val="CommentText"/>
      </w:pPr>
      <w:r>
        <w:rPr>
          <w:rStyle w:val="CommentReference"/>
        </w:rPr>
        <w:annotationRef/>
      </w:r>
      <w:r>
        <w:t>The report structure looks great. We will implement the same in the web application.</w:t>
      </w:r>
    </w:p>
  </w:comment>
  <w:comment w:id="35" w:author="Christy Lazicky" w:date="2014-07-29T17:31:00Z" w:initials="CL">
    <w:p w14:paraId="50F8DA0F" w14:textId="72EE9443" w:rsidR="00301FA3" w:rsidRDefault="00301FA3">
      <w:pPr>
        <w:pStyle w:val="CommentText"/>
      </w:pPr>
      <w:r>
        <w:rPr>
          <w:rStyle w:val="CommentReference"/>
        </w:rPr>
        <w:annotationRef/>
      </w:r>
      <w:r>
        <w:t>Both Researcher and Project Manager (original Survey Manager) can select which entrepreneurs will receive SMSes. Can we make this selection of SMS recipients process efficient (i.e. we can filter the database by certain variable values and then select all). We don’t want to have to be selecting recipients one by one (or any tedious method) as many hundreds will be receiving the SMSes.</w:t>
      </w:r>
    </w:p>
  </w:comment>
  <w:comment w:id="36" w:author="Sandeep Gupta" w:date="2014-07-31T22:43:00Z" w:initials="SG">
    <w:p w14:paraId="3236CC4E" w14:textId="0A5A5BCA" w:rsidR="00C36FE6" w:rsidRDefault="00C36FE6">
      <w:pPr>
        <w:pStyle w:val="CommentText"/>
      </w:pPr>
      <w:r>
        <w:rPr>
          <w:rStyle w:val="CommentReference"/>
        </w:rPr>
        <w:annotationRef/>
      </w:r>
      <w:r>
        <w:t>We can have a discussion to decide on relevant filters (which we presume will be based on the data collected from the entrepreneurs) and the most efficient ways to incorporate the same</w:t>
      </w:r>
    </w:p>
  </w:comment>
  <w:comment w:id="37" w:author="Christy Lazicky" w:date="2014-07-29T17:09:00Z" w:initials="CL">
    <w:p w14:paraId="537340F7" w14:textId="77777777" w:rsidR="00301FA3" w:rsidRDefault="00301FA3">
      <w:pPr>
        <w:pStyle w:val="CommentText"/>
      </w:pPr>
      <w:r>
        <w:rPr>
          <w:rStyle w:val="CommentReference"/>
        </w:rPr>
        <w:annotationRef/>
      </w:r>
      <w:r>
        <w:t>We need to make sure that Entrepreneur CANNOT make any changes to his data, they can only view it or perform basic analytics with it.</w:t>
      </w:r>
    </w:p>
  </w:comment>
  <w:comment w:id="38" w:author="Sandeep Gupta" w:date="2014-07-31T22:45:00Z" w:initials="SG">
    <w:p w14:paraId="761B9192" w14:textId="637CB8FF" w:rsidR="00C36FE6" w:rsidRDefault="00C36FE6">
      <w:pPr>
        <w:pStyle w:val="CommentText"/>
      </w:pPr>
      <w:r>
        <w:rPr>
          <w:rStyle w:val="CommentReference"/>
        </w:rPr>
        <w:annotationRef/>
      </w:r>
      <w:r>
        <w:t>The Access Control in place will ensure that the Entrepreneur can only view the data and does not have access to any functionality that allows for data modification.</w:t>
      </w:r>
    </w:p>
  </w:comment>
  <w:comment w:id="40" w:author="Christy Lazicky" w:date="2014-07-29T17:02:00Z" w:initials="CL">
    <w:p w14:paraId="079018A1" w14:textId="77777777" w:rsidR="00301FA3" w:rsidRDefault="00301FA3">
      <w:pPr>
        <w:pStyle w:val="CommentText"/>
      </w:pPr>
      <w:r>
        <w:rPr>
          <w:rStyle w:val="CommentReference"/>
        </w:rPr>
        <w:annotationRef/>
      </w:r>
      <w:r>
        <w:t>Can we switch to calling the Project Manager “Researcher” and Survey Manager “Project Manager”</w:t>
      </w:r>
    </w:p>
  </w:comment>
  <w:comment w:id="39" w:author="Sandeep Gupta" w:date="2014-07-31T22:47:00Z" w:initials="SG">
    <w:p w14:paraId="5AB68D79" w14:textId="413EC63B" w:rsidR="00E25571" w:rsidRDefault="00E25571">
      <w:pPr>
        <w:pStyle w:val="CommentText"/>
      </w:pPr>
      <w:r>
        <w:rPr>
          <w:rStyle w:val="CommentReference"/>
        </w:rPr>
        <w:annotationRef/>
      </w:r>
      <w:r>
        <w:t>Changes have been incorporated</w:t>
      </w:r>
    </w:p>
  </w:comment>
  <w:comment w:id="41" w:author="Christy Lazicky" w:date="2014-07-29T17:41:00Z" w:initials="CL">
    <w:p w14:paraId="7CA7A82F" w14:textId="68B8079B" w:rsidR="00301FA3" w:rsidRDefault="00301FA3">
      <w:pPr>
        <w:pStyle w:val="CommentText"/>
      </w:pPr>
      <w:r>
        <w:rPr>
          <w:rStyle w:val="CommentReference"/>
        </w:rPr>
        <w:annotationRef/>
      </w:r>
      <w:r>
        <w:t>Entrepreneur user profiles will automatically be generated though, correct?</w:t>
      </w:r>
    </w:p>
  </w:comment>
  <w:comment w:id="42" w:author="Sandeep Gupta" w:date="2014-07-31T22:48:00Z" w:initials="SG">
    <w:p w14:paraId="204793BC" w14:textId="1E4AE227" w:rsidR="00E25571" w:rsidRDefault="00E25571">
      <w:pPr>
        <w:pStyle w:val="CommentText"/>
      </w:pPr>
      <w:r>
        <w:rPr>
          <w:rStyle w:val="CommentReference"/>
        </w:rPr>
        <w:annotationRef/>
      </w:r>
      <w:r>
        <w:t>Yes. We will make provisions to generate the Entrepreneur’s profile automatically as soon as the survey results from their business have been approved by the Data Editor.</w:t>
      </w:r>
    </w:p>
  </w:comment>
  <w:comment w:id="43" w:author="Christy Lazicky" w:date="2014-07-29T17:39:00Z" w:initials="CL">
    <w:p w14:paraId="3E0D843F" w14:textId="77777777" w:rsidR="00301FA3" w:rsidRPr="00F67CC9" w:rsidRDefault="00301FA3">
      <w:pPr>
        <w:pStyle w:val="CommentText"/>
        <w:rPr>
          <w:b/>
        </w:rPr>
      </w:pPr>
      <w:r>
        <w:rPr>
          <w:rStyle w:val="CommentReference"/>
        </w:rPr>
        <w:annotationRef/>
      </w:r>
      <w:r w:rsidRPr="00F67CC9">
        <w:rPr>
          <w:b/>
          <w:u w:val="single"/>
        </w:rPr>
        <w:t>See attached</w:t>
      </w:r>
      <w:r w:rsidRPr="00F67CC9">
        <w:rPr>
          <w:b/>
        </w:rPr>
        <w:t xml:space="preserve"> for example of Entrepreneur reports</w:t>
      </w:r>
    </w:p>
  </w:comment>
  <w:comment w:id="44" w:author="Sandeep Gupta" w:date="2014-07-31T22:50:00Z" w:initials="SG">
    <w:p w14:paraId="39D2AD70" w14:textId="5C39710D" w:rsidR="00E25571" w:rsidRDefault="00E25571">
      <w:pPr>
        <w:pStyle w:val="CommentText"/>
      </w:pPr>
      <w:r>
        <w:rPr>
          <w:rStyle w:val="CommentReference"/>
        </w:rPr>
        <w:annotationRef/>
      </w:r>
      <w:r>
        <w:t>We will incorporate the same.</w:t>
      </w:r>
    </w:p>
  </w:comment>
  <w:comment w:id="47" w:author="Christy Lazicky" w:date="2014-07-30T12:10:00Z" w:initials="CL">
    <w:p w14:paraId="2B778B3C" w14:textId="622BE815" w:rsidR="00301FA3" w:rsidRDefault="00301FA3">
      <w:pPr>
        <w:pStyle w:val="CommentText"/>
      </w:pPr>
      <w:r>
        <w:rPr>
          <w:rStyle w:val="CommentReference"/>
        </w:rPr>
        <w:annotationRef/>
      </w:r>
      <w:r>
        <w:t>Both Researcher and Project Manager (original Survey Manager) will be able to access this send SMS feature.</w:t>
      </w:r>
    </w:p>
  </w:comment>
  <w:comment w:id="48" w:author="Sandeep Gupta" w:date="2014-07-31T22:57:00Z" w:initials="SG">
    <w:p w14:paraId="0ADFC2C2" w14:textId="0D97BFD9" w:rsidR="005F03FC" w:rsidRDefault="005F03FC">
      <w:pPr>
        <w:pStyle w:val="CommentText"/>
      </w:pPr>
      <w:r>
        <w:rPr>
          <w:rStyle w:val="CommentReference"/>
        </w:rPr>
        <w:annotationRef/>
      </w:r>
      <w:r>
        <w:t>We will incorporate the same.</w:t>
      </w:r>
    </w:p>
  </w:comment>
  <w:comment w:id="45" w:author="Christy Lazicky" w:date="2014-07-30T12:12:00Z" w:initials="CL">
    <w:p w14:paraId="324207A2" w14:textId="12F67CF9" w:rsidR="00301FA3" w:rsidRPr="006334B6" w:rsidRDefault="00301FA3">
      <w:pPr>
        <w:pStyle w:val="CommentText"/>
      </w:pPr>
      <w:r>
        <w:rPr>
          <w:rStyle w:val="CommentReference"/>
        </w:rPr>
        <w:annotationRef/>
      </w:r>
      <w:r>
        <w:t xml:space="preserve">We spoke about who would be responsible for composing the messages – the Researcher (original Project Manager) or Admin and left it unresolved. </w:t>
      </w:r>
      <w:r>
        <w:rPr>
          <w:b/>
        </w:rPr>
        <w:t xml:space="preserve">I have attached a sequence that we can use. </w:t>
      </w:r>
      <w:r>
        <w:t>How modifiable is this?</w:t>
      </w:r>
    </w:p>
  </w:comment>
  <w:comment w:id="46" w:author="Sandeep Gupta" w:date="2014-07-31T23:30:00Z" w:initials="SG">
    <w:p w14:paraId="27567873" w14:textId="2EA29BD7" w:rsidR="000F09D4" w:rsidRDefault="000F09D4">
      <w:pPr>
        <w:pStyle w:val="CommentText"/>
      </w:pPr>
      <w:r>
        <w:rPr>
          <w:rStyle w:val="CommentReference"/>
        </w:rPr>
        <w:annotationRef/>
      </w:r>
      <w:r>
        <w:t>We will program the entire flow of questions in the database. We would be able to modify the skip logic if the same is communicated to us in advance.</w:t>
      </w:r>
    </w:p>
  </w:comment>
  <w:comment w:id="49" w:author="Christy Lazicky" w:date="2014-07-29T17:39:00Z" w:initials="CL">
    <w:p w14:paraId="279741BA" w14:textId="7F210F8F" w:rsidR="00301FA3" w:rsidRDefault="00301FA3">
      <w:pPr>
        <w:pStyle w:val="CommentText"/>
      </w:pPr>
      <w:r>
        <w:rPr>
          <w:rStyle w:val="CommentReference"/>
        </w:rPr>
        <w:annotationRef/>
      </w:r>
      <w:r>
        <w:t xml:space="preserve">I like this functionality. Can we also have it so the next SMS in the sequence is not sent until the first is responded to? </w:t>
      </w:r>
    </w:p>
  </w:comment>
  <w:comment w:id="50" w:author="Sandeep Gupta" w:date="2014-07-31T22:58:00Z" w:initials="SG">
    <w:p w14:paraId="0BEA56AD" w14:textId="3D428675" w:rsidR="005F03FC" w:rsidRDefault="005F03FC">
      <w:pPr>
        <w:pStyle w:val="CommentText"/>
      </w:pPr>
      <w:r>
        <w:rPr>
          <w:rStyle w:val="CommentReference"/>
        </w:rPr>
        <w:annotationRef/>
      </w:r>
      <w:r>
        <w:t>We will incorporate the same.</w:t>
      </w:r>
    </w:p>
  </w:comment>
  <w:comment w:id="51" w:author="Christy Lazicky" w:date="2014-07-29T17:11:00Z" w:initials="CL">
    <w:p w14:paraId="70C13211" w14:textId="77777777" w:rsidR="00301FA3" w:rsidRDefault="00301FA3">
      <w:pPr>
        <w:pStyle w:val="CommentText"/>
      </w:pPr>
      <w:r>
        <w:rPr>
          <w:rStyle w:val="CommentReference"/>
        </w:rPr>
        <w:annotationRef/>
      </w:r>
      <w:r>
        <w:t>If Entrepreneurs respond with a void value (i.e. a text string), an SMS should respond saying “Sorry, we didn’t understand that. Please only enter a number.”</w:t>
      </w:r>
    </w:p>
  </w:comment>
  <w:comment w:id="52" w:author="Sandeep Gupta" w:date="2014-07-31T22:59:00Z" w:initials="SG">
    <w:p w14:paraId="3C2D1AD5" w14:textId="127142AA" w:rsidR="005F03FC" w:rsidRDefault="005F03FC">
      <w:pPr>
        <w:pStyle w:val="CommentText"/>
      </w:pPr>
      <w:r>
        <w:rPr>
          <w:rStyle w:val="CommentReference"/>
        </w:rPr>
        <w:annotationRef/>
      </w:r>
      <w:r>
        <w:t>We will incorporate Validation checks for all user input fields and the same shall be applied to the values expected from the SMSes.</w:t>
      </w:r>
    </w:p>
  </w:comment>
  <w:comment w:id="53" w:author="Christy Lazicky" w:date="2014-07-29T17:13:00Z" w:initials="CL">
    <w:p w14:paraId="3EAAAA8A" w14:textId="77777777" w:rsidR="00301FA3" w:rsidRDefault="00301FA3">
      <w:pPr>
        <w:pStyle w:val="CommentText"/>
      </w:pPr>
      <w:r>
        <w:rPr>
          <w:rStyle w:val="CommentReference"/>
        </w:rPr>
        <w:annotationRef/>
      </w:r>
      <w:r>
        <w:t>We understand this would be an additional cost. Do you have experience doing anything like this before and know how we would set it up with a SMS service provider?</w:t>
      </w:r>
    </w:p>
  </w:comment>
  <w:comment w:id="54" w:author="Sandeep Gupta" w:date="2014-07-31T23:15:00Z" w:initials="SG">
    <w:p w14:paraId="6B26846D" w14:textId="13BE75F0" w:rsidR="00D25D66" w:rsidRDefault="00D25D66">
      <w:pPr>
        <w:pStyle w:val="CommentText"/>
      </w:pPr>
      <w:r>
        <w:rPr>
          <w:rStyle w:val="CommentReference"/>
        </w:rPr>
        <w:annotationRef/>
      </w:r>
      <w:r w:rsidR="00124C4C">
        <w:rPr>
          <w:rFonts w:ascii="Calibri" w:hAnsi="Calibri"/>
          <w:color w:val="222222"/>
          <w:sz w:val="23"/>
          <w:szCs w:val="23"/>
          <w:shd w:val="clear" w:color="auto" w:fill="FFFFFF"/>
        </w:rPr>
        <w:t>Finding the service provider will depend on the area we intend to cater to. We can get a short code associated with our services from where the Entrepreneurs will receive the messages and can reply to as well. The SMS service providers typically have a HTTP endpoint API that allows us to send SMSes using a coding interface.</w:t>
      </w:r>
    </w:p>
  </w:comment>
  <w:comment w:id="56" w:author="Christy Lazicky" w:date="2014-07-29T21:38:00Z" w:initials="CL">
    <w:p w14:paraId="2812E548" w14:textId="77F2BA65" w:rsidR="009C1220" w:rsidRDefault="00301FA3">
      <w:pPr>
        <w:pStyle w:val="CommentText"/>
      </w:pPr>
      <w:r>
        <w:rPr>
          <w:rStyle w:val="CommentReference"/>
        </w:rPr>
        <w:annotationRef/>
      </w:r>
      <w:r>
        <w:t>What do these terms mean?</w:t>
      </w:r>
    </w:p>
  </w:comment>
  <w:comment w:id="57" w:author="Sandeep Gupta" w:date="2014-07-31T23:25:00Z" w:initials="SG">
    <w:p w14:paraId="35E59A38" w14:textId="64EE65AF" w:rsidR="009C1220" w:rsidRDefault="009C1220">
      <w:pPr>
        <w:pStyle w:val="CommentText"/>
      </w:pPr>
      <w:r>
        <w:rPr>
          <w:rStyle w:val="CommentReference"/>
        </w:rPr>
        <w:annotationRef/>
      </w:r>
      <w:r>
        <w:t>This refers to the 2 types of support mentioned below – Ongoing Support and Fresh Support</w:t>
      </w:r>
    </w:p>
  </w:comment>
  <w:comment w:id="59" w:author="Christy Lazicky" w:date="2014-07-29T17:16:00Z" w:initials="CL">
    <w:p w14:paraId="311E7D59" w14:textId="77777777" w:rsidR="00301FA3" w:rsidRDefault="00301FA3">
      <w:pPr>
        <w:pStyle w:val="CommentText"/>
      </w:pPr>
      <w:r>
        <w:rPr>
          <w:rStyle w:val="CommentReference"/>
        </w:rPr>
        <w:annotationRef/>
      </w:r>
      <w:r>
        <w:t>This does not cover up until when we plan to make revisions by. October – December is user-testing for the platform and following that we will need the additional surveys programmed..</w:t>
      </w:r>
    </w:p>
  </w:comment>
  <w:comment w:id="60" w:author="Sandeep Gupta" w:date="2014-07-31T23:25:00Z" w:initials="SG">
    <w:p w14:paraId="28BFCE88" w14:textId="7C47D754" w:rsidR="009C1220" w:rsidRDefault="009C1220">
      <w:pPr>
        <w:pStyle w:val="CommentText"/>
      </w:pPr>
      <w:r>
        <w:rPr>
          <w:rStyle w:val="CommentReference"/>
        </w:rPr>
        <w:annotationRef/>
      </w:r>
      <w:r>
        <w:t xml:space="preserve">We will increase our Quote </w:t>
      </w:r>
      <w:r w:rsidR="000F09D4">
        <w:t>to cover the period as required</w:t>
      </w:r>
      <w:r>
        <w:t>. There will be a cost impact due to additional number of months that we will additionally incorporate in our quotation</w:t>
      </w:r>
      <w:r w:rsidR="000F09D4">
        <w:t>. Please inform on the same</w:t>
      </w:r>
    </w:p>
  </w:comment>
  <w:comment w:id="61" w:author="Christy Lazicky" w:date="2014-07-29T17:17:00Z" w:initials="CL">
    <w:p w14:paraId="79BB9EDD" w14:textId="77777777" w:rsidR="00301FA3" w:rsidRDefault="00301FA3">
      <w:pPr>
        <w:pStyle w:val="CommentText"/>
      </w:pPr>
      <w:r>
        <w:rPr>
          <w:rStyle w:val="CommentReference"/>
        </w:rPr>
        <w:annotationRef/>
      </w:r>
      <w:r>
        <w:t>What about the minor feature modification/change request?</w:t>
      </w:r>
    </w:p>
  </w:comment>
  <w:comment w:id="62" w:author="Sandeep Gupta" w:date="2014-07-31T23:27:00Z" w:initials="SG">
    <w:p w14:paraId="6B1CA727" w14:textId="4CBAC18E" w:rsidR="000F09D4" w:rsidRDefault="000F09D4">
      <w:pPr>
        <w:pStyle w:val="CommentText"/>
      </w:pPr>
      <w:r>
        <w:rPr>
          <w:rStyle w:val="CommentReference"/>
        </w:rPr>
        <w:annotationRef/>
      </w:r>
      <w:r>
        <w:t>We will incorporate minor modifications as a part of the current development itself</w:t>
      </w:r>
    </w:p>
  </w:comment>
  <w:comment w:id="66" w:author="Christy Lazicky" w:date="2014-07-29T18:05:00Z" w:initials="CL">
    <w:p w14:paraId="2E4A5D75" w14:textId="1A373B15" w:rsidR="00301FA3" w:rsidRDefault="00301FA3">
      <w:pPr>
        <w:pStyle w:val="CommentText"/>
      </w:pPr>
      <w:r>
        <w:rPr>
          <w:rStyle w:val="CommentReference"/>
        </w:rPr>
        <w:annotationRef/>
      </w:r>
      <w:r>
        <w:t>When does programming of the first survey happen?</w:t>
      </w:r>
    </w:p>
  </w:comment>
  <w:comment w:id="67" w:author="Sandeep Gupta" w:date="2014-07-31T23:02:00Z" w:initials="SG">
    <w:p w14:paraId="1E1729B5" w14:textId="1692369E" w:rsidR="005F03FC" w:rsidRDefault="005F03FC">
      <w:pPr>
        <w:pStyle w:val="CommentText"/>
      </w:pPr>
      <w:r>
        <w:rPr>
          <w:rStyle w:val="CommentReference"/>
        </w:rPr>
        <w:annotationRef/>
      </w:r>
      <w:r>
        <w:t>The programming of the first survey will begin by the 2</w:t>
      </w:r>
      <w:r w:rsidRPr="005F03FC">
        <w:rPr>
          <w:vertAlign w:val="superscript"/>
        </w:rPr>
        <w:t>nd</w:t>
      </w:r>
      <w:r>
        <w:t xml:space="preserve"> week and we should have the entire survey programmed by sometime around week 4-5.</w:t>
      </w:r>
    </w:p>
  </w:comment>
  <w:comment w:id="73" w:author="Christy Lazicky" w:date="2014-07-29T18:17:00Z" w:initials="CL">
    <w:p w14:paraId="6D22B04C" w14:textId="2B53E200" w:rsidR="00AE353E" w:rsidRDefault="00AE353E">
      <w:pPr>
        <w:pStyle w:val="CommentText"/>
      </w:pPr>
      <w:r>
        <w:rPr>
          <w:rStyle w:val="CommentReference"/>
        </w:rPr>
        <w:annotationRef/>
      </w:r>
      <w:r>
        <w:t>What are the assumptions of how many people working on each day?</w:t>
      </w:r>
    </w:p>
  </w:comment>
  <w:comment w:id="74" w:author="Sandeep Gupta" w:date="2014-07-31T23:37:00Z" w:initials="SG">
    <w:p w14:paraId="00FA1C52" w14:textId="756F0246" w:rsidR="00AE353E" w:rsidRDefault="00AE353E">
      <w:pPr>
        <w:pStyle w:val="CommentText"/>
      </w:pPr>
      <w:r>
        <w:rPr>
          <w:rStyle w:val="CommentReference"/>
        </w:rPr>
        <w:annotationRef/>
      </w:r>
      <w:r>
        <w:t>On an average we will have 2-4 people working simultaneously depending on the stage of the project we are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189BD2" w15:done="0"/>
  <w15:commentEx w15:paraId="21CEE123" w15:paraIdParent="3C189BD2" w15:done="0"/>
  <w15:commentEx w15:paraId="351D546A" w15:done="0"/>
  <w15:commentEx w15:paraId="57F5F458" w15:paraIdParent="351D546A" w15:done="0"/>
  <w15:commentEx w15:paraId="23944689" w15:done="0"/>
  <w15:commentEx w15:paraId="4DA3B2EE" w15:paraIdParent="23944689" w15:done="0"/>
  <w15:commentEx w15:paraId="3314E538" w15:done="0"/>
  <w15:commentEx w15:paraId="266616CC" w15:paraIdParent="3314E538" w15:done="0"/>
  <w15:commentEx w15:paraId="61191A57" w15:done="0"/>
  <w15:commentEx w15:paraId="7FE2D0E0" w15:paraIdParent="61191A57" w15:done="0"/>
  <w15:commentEx w15:paraId="413C30D6" w15:done="0"/>
  <w15:commentEx w15:paraId="4B721735" w15:paraIdParent="413C30D6" w15:done="0"/>
  <w15:commentEx w15:paraId="3D2A62C6" w15:done="0"/>
  <w15:commentEx w15:paraId="3ACFECB4" w15:paraIdParent="3D2A62C6" w15:done="0"/>
  <w15:commentEx w15:paraId="776721FB" w15:done="0"/>
  <w15:commentEx w15:paraId="00A87869" w15:paraIdParent="776721FB" w15:done="0"/>
  <w15:commentEx w15:paraId="39462B5E" w15:done="0"/>
  <w15:commentEx w15:paraId="52139276" w15:paraIdParent="39462B5E" w15:done="0"/>
  <w15:commentEx w15:paraId="53FA80FA" w15:done="0"/>
  <w15:commentEx w15:paraId="3E67665F" w15:paraIdParent="53FA80FA" w15:done="0"/>
  <w15:commentEx w15:paraId="4C32C9C4" w15:done="0"/>
  <w15:commentEx w15:paraId="3EF0A13F" w15:paraIdParent="4C32C9C4" w15:done="0"/>
  <w15:commentEx w15:paraId="50F8DA0F" w15:done="0"/>
  <w15:commentEx w15:paraId="3236CC4E" w15:paraIdParent="50F8DA0F" w15:done="0"/>
  <w15:commentEx w15:paraId="537340F7" w15:done="0"/>
  <w15:commentEx w15:paraId="761B9192" w15:paraIdParent="537340F7" w15:done="0"/>
  <w15:commentEx w15:paraId="079018A1" w15:done="0"/>
  <w15:commentEx w15:paraId="5AB68D79" w15:paraIdParent="079018A1" w15:done="0"/>
  <w15:commentEx w15:paraId="7CA7A82F" w15:done="0"/>
  <w15:commentEx w15:paraId="204793BC" w15:paraIdParent="7CA7A82F" w15:done="0"/>
  <w15:commentEx w15:paraId="3E0D843F" w15:done="0"/>
  <w15:commentEx w15:paraId="39D2AD70" w15:paraIdParent="3E0D843F" w15:done="0"/>
  <w15:commentEx w15:paraId="2B778B3C" w15:done="0"/>
  <w15:commentEx w15:paraId="0ADFC2C2" w15:paraIdParent="2B778B3C" w15:done="0"/>
  <w15:commentEx w15:paraId="324207A2" w15:done="0"/>
  <w15:commentEx w15:paraId="27567873" w15:paraIdParent="324207A2" w15:done="0"/>
  <w15:commentEx w15:paraId="279741BA" w15:done="0"/>
  <w15:commentEx w15:paraId="0BEA56AD" w15:paraIdParent="279741BA" w15:done="0"/>
  <w15:commentEx w15:paraId="70C13211" w15:done="0"/>
  <w15:commentEx w15:paraId="3C2D1AD5" w15:paraIdParent="70C13211" w15:done="0"/>
  <w15:commentEx w15:paraId="3EAAAA8A" w15:done="0"/>
  <w15:commentEx w15:paraId="6B26846D" w15:paraIdParent="3EAAAA8A" w15:done="0"/>
  <w15:commentEx w15:paraId="2812E548" w15:done="0"/>
  <w15:commentEx w15:paraId="35E59A38" w15:paraIdParent="2812E548" w15:done="0"/>
  <w15:commentEx w15:paraId="311E7D59" w15:done="0"/>
  <w15:commentEx w15:paraId="28BFCE88" w15:paraIdParent="311E7D59" w15:done="0"/>
  <w15:commentEx w15:paraId="79BB9EDD" w15:done="0"/>
  <w15:commentEx w15:paraId="6B1CA727" w15:paraIdParent="79BB9EDD" w15:done="0"/>
  <w15:commentEx w15:paraId="2E4A5D75" w15:done="0"/>
  <w15:commentEx w15:paraId="1E1729B5" w15:paraIdParent="2E4A5D75" w15:done="0"/>
  <w15:commentEx w15:paraId="6D22B04C" w15:done="0"/>
  <w15:commentEx w15:paraId="00FA1C52" w15:paraIdParent="6D22B0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F8CA5" w14:textId="77777777" w:rsidR="006B3388" w:rsidRDefault="006B3388" w:rsidP="00183B3F">
      <w:pPr>
        <w:spacing w:after="0" w:line="240" w:lineRule="auto"/>
      </w:pPr>
      <w:r>
        <w:separator/>
      </w:r>
    </w:p>
  </w:endnote>
  <w:endnote w:type="continuationSeparator" w:id="0">
    <w:p w14:paraId="3471542A" w14:textId="77777777" w:rsidR="006B3388" w:rsidRDefault="006B3388" w:rsidP="0018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Menlo Regular"/>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Courier New"/>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819300"/>
      <w:docPartObj>
        <w:docPartGallery w:val="Page Numbers (Bottom of Page)"/>
        <w:docPartUnique/>
      </w:docPartObj>
    </w:sdtPr>
    <w:sdtEndPr>
      <w:rPr>
        <w:color w:val="7F7F7F" w:themeColor="background1" w:themeShade="7F"/>
        <w:spacing w:val="60"/>
      </w:rPr>
    </w:sdtEndPr>
    <w:sdtContent>
      <w:p w14:paraId="5D903EE7" w14:textId="77777777" w:rsidR="00301FA3" w:rsidRDefault="00301FA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353E">
          <w:rPr>
            <w:noProof/>
          </w:rPr>
          <w:t>16</w:t>
        </w:r>
        <w:r>
          <w:rPr>
            <w:noProof/>
          </w:rPr>
          <w:fldChar w:fldCharType="end"/>
        </w:r>
        <w:r>
          <w:t xml:space="preserve"> | </w:t>
        </w:r>
        <w:r>
          <w:rPr>
            <w:color w:val="7F7F7F" w:themeColor="background1" w:themeShade="7F"/>
            <w:spacing w:val="60"/>
          </w:rPr>
          <w:t>Page</w:t>
        </w:r>
      </w:p>
    </w:sdtContent>
  </w:sdt>
  <w:p w14:paraId="01C9F944" w14:textId="77777777" w:rsidR="00301FA3" w:rsidRDefault="00301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D60EC" w14:textId="77777777" w:rsidR="006B3388" w:rsidRDefault="006B3388" w:rsidP="00183B3F">
      <w:pPr>
        <w:spacing w:after="0" w:line="240" w:lineRule="auto"/>
      </w:pPr>
      <w:r>
        <w:separator/>
      </w:r>
    </w:p>
  </w:footnote>
  <w:footnote w:type="continuationSeparator" w:id="0">
    <w:p w14:paraId="1912DAE0" w14:textId="77777777" w:rsidR="006B3388" w:rsidRDefault="006B3388" w:rsidP="00183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219F3" w14:textId="77777777" w:rsidR="00301FA3" w:rsidRDefault="00301FA3">
    <w:pPr>
      <w:pStyle w:val="Header"/>
    </w:pPr>
    <w:r w:rsidRPr="003F0C94">
      <w:rPr>
        <w:noProof/>
      </w:rPr>
      <w:drawing>
        <wp:anchor distT="0" distB="0" distL="114300" distR="114300" simplePos="0" relativeHeight="251662336" behindDoc="0" locked="0" layoutInCell="1" allowOverlap="1" wp14:anchorId="04D2B64C" wp14:editId="22A842CD">
          <wp:simplePos x="0" y="0"/>
          <wp:positionH relativeFrom="margin">
            <wp:posOffset>15875</wp:posOffset>
          </wp:positionH>
          <wp:positionV relativeFrom="paragraph">
            <wp:posOffset>160588</wp:posOffset>
          </wp:positionV>
          <wp:extent cx="1543050" cy="320480"/>
          <wp:effectExtent l="0" t="0" r="0" b="3810"/>
          <wp:wrapNone/>
          <wp:docPr id="31" name="Picture 31" descr="G:\Projects\Innovaccer\rehtmlupdated\logo_full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jects\Innovaccer\rehtmlupdated\logo_full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0245"/>
                  <a:stretch/>
                </pic:blipFill>
                <pic:spPr bwMode="auto">
                  <a:xfrm>
                    <a:off x="0" y="0"/>
                    <a:ext cx="1543050" cy="3204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7CB0">
      <w:rPr>
        <w:noProof/>
      </w:rPr>
      <w:drawing>
        <wp:anchor distT="0" distB="0" distL="114300" distR="114300" simplePos="0" relativeHeight="251659264" behindDoc="0" locked="0" layoutInCell="1" allowOverlap="1" wp14:anchorId="2C176700" wp14:editId="18D72B24">
          <wp:simplePos x="0" y="0"/>
          <wp:positionH relativeFrom="column">
            <wp:posOffset>4443730</wp:posOffset>
          </wp:positionH>
          <wp:positionV relativeFrom="paragraph">
            <wp:posOffset>-9363</wp:posOffset>
          </wp:positionV>
          <wp:extent cx="581025" cy="504825"/>
          <wp:effectExtent l="0" t="0" r="9525" b="9525"/>
          <wp:wrapNone/>
          <wp:docPr id="4" name="Picture 4" descr="G:\Projects\Innovaccer\rehtmlupda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s\Innovaccer\rehtmlupdated\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81025" cy="504825"/>
                  </a:xfrm>
                  <a:prstGeom prst="rect">
                    <a:avLst/>
                  </a:prstGeom>
                  <a:noFill/>
                  <a:ln>
                    <a:noFill/>
                  </a:ln>
                </pic:spPr>
              </pic:pic>
            </a:graphicData>
          </a:graphic>
        </wp:anchor>
      </w:drawing>
    </w:r>
    <w:r w:rsidRPr="004F7CB0">
      <w:rPr>
        <w:noProof/>
      </w:rPr>
      <mc:AlternateContent>
        <mc:Choice Requires="wps">
          <w:drawing>
            <wp:anchor distT="0" distB="0" distL="114300" distR="114300" simplePos="0" relativeHeight="251660288" behindDoc="0" locked="0" layoutInCell="1" allowOverlap="1" wp14:anchorId="119ECA24" wp14:editId="13BD7430">
              <wp:simplePos x="0" y="0"/>
              <wp:positionH relativeFrom="column">
                <wp:posOffset>5212553</wp:posOffset>
              </wp:positionH>
              <wp:positionV relativeFrom="paragraph">
                <wp:posOffset>-55451</wp:posOffset>
              </wp:positionV>
              <wp:extent cx="0" cy="670560"/>
              <wp:effectExtent l="0" t="0" r="19050" b="34290"/>
              <wp:wrapNone/>
              <wp:docPr id="32" name="Straight Connector 32"/>
              <wp:cNvGraphicFramePr/>
              <a:graphic xmlns:a="http://schemas.openxmlformats.org/drawingml/2006/main">
                <a:graphicData uri="http://schemas.microsoft.com/office/word/2010/wordprocessingShape">
                  <wps:wsp>
                    <wps:cNvCnPr/>
                    <wps:spPr>
                      <a:xfrm>
                        <a:off x="0" y="0"/>
                        <a:ext cx="0" cy="670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7A1084" id="Straight Connector 3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45pt,-4.35pt" to="410.4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" strokecolor="#bfbfbf [2412]" strokeweight=".5pt">
              <v:stroke joinstyle="miter"/>
            </v:line>
          </w:pict>
        </mc:Fallback>
      </mc:AlternateContent>
    </w:r>
    <w:r w:rsidRPr="004F7CB0">
      <w:rPr>
        <w:noProof/>
      </w:rPr>
      <mc:AlternateContent>
        <mc:Choice Requires="wps">
          <w:drawing>
            <wp:anchor distT="45720" distB="45720" distL="114300" distR="114300" simplePos="0" relativeHeight="251661312" behindDoc="1" locked="0" layoutInCell="1" allowOverlap="1" wp14:anchorId="661F1640" wp14:editId="51A573A9">
              <wp:simplePos x="0" y="0"/>
              <wp:positionH relativeFrom="column">
                <wp:posOffset>5330973</wp:posOffset>
              </wp:positionH>
              <wp:positionV relativeFrom="paragraph">
                <wp:posOffset>-157421</wp:posOffset>
              </wp:positionV>
              <wp:extent cx="1076325" cy="928370"/>
              <wp:effectExtent l="0" t="0" r="9525" b="0"/>
              <wp:wrapTight wrapText="bothSides">
                <wp:wrapPolygon edited="0">
                  <wp:start x="0" y="0"/>
                  <wp:lineTo x="0" y="20903"/>
                  <wp:lineTo x="21409" y="20903"/>
                  <wp:lineTo x="21409"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928370"/>
                      </a:xfrm>
                      <a:prstGeom prst="rect">
                        <a:avLst/>
                      </a:prstGeom>
                      <a:solidFill>
                        <a:srgbClr val="FFFFFF"/>
                      </a:solidFill>
                      <a:ln w="9525">
                        <a:noFill/>
                        <a:miter lim="800000"/>
                        <a:headEnd/>
                        <a:tailEnd/>
                      </a:ln>
                    </wps:spPr>
                    <wps:txbx>
                      <w:txbxContent>
                        <w:p w14:paraId="3824CEE5" w14:textId="77777777" w:rsidR="00301FA3" w:rsidRPr="003F0C94" w:rsidRDefault="00301FA3" w:rsidP="004F7CB0">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Mine.</w:t>
                          </w:r>
                        </w:p>
                        <w:p w14:paraId="7721F5F0" w14:textId="77777777" w:rsidR="00301FA3" w:rsidRPr="003F0C94" w:rsidRDefault="00301FA3" w:rsidP="004F7CB0">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Analyze.</w:t>
                          </w:r>
                        </w:p>
                        <w:p w14:paraId="6CE4F4B7" w14:textId="77777777" w:rsidR="00301FA3" w:rsidRPr="003F0C94" w:rsidRDefault="00301FA3" w:rsidP="004F7CB0">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Visualize.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1F1640" id="_x0000_t202" coordsize="21600,21600" o:spt="202" path="m,l,21600r21600,l21600,xe">
              <v:stroke joinstyle="miter"/>
              <v:path gradientshapeok="t" o:connecttype="rect"/>
            </v:shapetype>
            <v:shape id="Text Box 2" o:spid="_x0000_s1026" type="#_x0000_t202" style="position:absolute;margin-left:419.75pt;margin-top:-12.4pt;width:84.75pt;height:73.1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" stroked="f">
              <v:textbox style="mso-fit-shape-to-text:t">
                <w:txbxContent>
                  <w:p w14:paraId="3824CEE5" w14:textId="77777777" w:rsidR="00301FA3" w:rsidRPr="003F0C94" w:rsidRDefault="00301FA3" w:rsidP="004F7CB0">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Mine.</w:t>
                    </w:r>
                  </w:p>
                  <w:p w14:paraId="7721F5F0" w14:textId="77777777" w:rsidR="00301FA3" w:rsidRPr="003F0C94" w:rsidRDefault="00301FA3" w:rsidP="004F7CB0">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Analyze.</w:t>
                    </w:r>
                  </w:p>
                  <w:p w14:paraId="6CE4F4B7" w14:textId="77777777" w:rsidR="00301FA3" w:rsidRPr="003F0C94" w:rsidRDefault="00301FA3" w:rsidP="004F7CB0">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Visualize.</w:t>
                    </w:r>
                  </w:p>
                </w:txbxContent>
              </v:textbox>
              <w10:wrap type="tight"/>
            </v:shape>
          </w:pict>
        </mc:Fallback>
      </mc:AlternateContent>
    </w:r>
  </w:p>
  <w:p w14:paraId="2C7A37DA" w14:textId="77777777" w:rsidR="00301FA3" w:rsidRDefault="00301FA3">
    <w:pPr>
      <w:pStyle w:val="Header"/>
    </w:pPr>
  </w:p>
  <w:p w14:paraId="67BD5EFD" w14:textId="77777777" w:rsidR="00301FA3" w:rsidRDefault="00301FA3">
    <w:pPr>
      <w:pStyle w:val="Header"/>
    </w:pPr>
  </w:p>
  <w:p w14:paraId="66F203F9" w14:textId="77777777" w:rsidR="00301FA3" w:rsidRDefault="00301FA3">
    <w:pPr>
      <w:pStyle w:val="Header"/>
    </w:pPr>
  </w:p>
  <w:p w14:paraId="6D8F4F28" w14:textId="77777777" w:rsidR="00301FA3" w:rsidRDefault="00301FA3">
    <w:pPr>
      <w:pStyle w:val="Header"/>
    </w:pPr>
  </w:p>
  <w:p w14:paraId="2DDC9A5B" w14:textId="77777777" w:rsidR="00301FA3" w:rsidRDefault="00301FA3">
    <w:pPr>
      <w:pStyle w:val="Header"/>
    </w:pPr>
  </w:p>
  <w:p w14:paraId="031A7366" w14:textId="77777777" w:rsidR="00301FA3" w:rsidRDefault="00301F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32C2" w14:textId="77777777" w:rsidR="00301FA3" w:rsidRDefault="00301FA3" w:rsidP="00F3208F">
    <w:pPr>
      <w:pStyle w:val="Header"/>
      <w:tabs>
        <w:tab w:val="clear" w:pos="4680"/>
        <w:tab w:val="clear" w:pos="9360"/>
        <w:tab w:val="left" w:pos="3600"/>
      </w:tabs>
    </w:pPr>
    <w:r w:rsidRPr="00F3208F">
      <w:rPr>
        <w:noProof/>
      </w:rPr>
      <w:drawing>
        <wp:anchor distT="0" distB="0" distL="114300" distR="114300" simplePos="0" relativeHeight="251664384" behindDoc="0" locked="0" layoutInCell="1" allowOverlap="1" wp14:anchorId="5352EF23" wp14:editId="2FACFC44">
          <wp:simplePos x="0" y="0"/>
          <wp:positionH relativeFrom="column">
            <wp:posOffset>4499610</wp:posOffset>
          </wp:positionH>
          <wp:positionV relativeFrom="paragraph">
            <wp:posOffset>15307</wp:posOffset>
          </wp:positionV>
          <wp:extent cx="581025" cy="504825"/>
          <wp:effectExtent l="0" t="0" r="9525" b="9525"/>
          <wp:wrapNone/>
          <wp:docPr id="35" name="Picture 35" descr="G:\Projects\Innovaccer\rehtmlupda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s\Innovaccer\rehtmlupdate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1025" cy="504825"/>
                  </a:xfrm>
                  <a:prstGeom prst="rect">
                    <a:avLst/>
                  </a:prstGeom>
                  <a:noFill/>
                  <a:ln>
                    <a:noFill/>
                  </a:ln>
                </pic:spPr>
              </pic:pic>
            </a:graphicData>
          </a:graphic>
        </wp:anchor>
      </w:drawing>
    </w:r>
    <w:r w:rsidRPr="00F3208F">
      <w:rPr>
        <w:noProof/>
      </w:rPr>
      <w:drawing>
        <wp:anchor distT="0" distB="0" distL="114300" distR="114300" simplePos="0" relativeHeight="251666432" behindDoc="0" locked="0" layoutInCell="1" allowOverlap="1" wp14:anchorId="1A567B6C" wp14:editId="02C992FD">
          <wp:simplePos x="0" y="0"/>
          <wp:positionH relativeFrom="margin">
            <wp:align>left</wp:align>
          </wp:positionH>
          <wp:positionV relativeFrom="paragraph">
            <wp:posOffset>137160</wp:posOffset>
          </wp:positionV>
          <wp:extent cx="1543050" cy="320040"/>
          <wp:effectExtent l="0" t="0" r="0" b="3810"/>
          <wp:wrapNone/>
          <wp:docPr id="36" name="Picture 36" descr="G:\Projects\Innovaccer\rehtmlupdated\logo_full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jects\Innovaccer\rehtmlupdated\logo_full_hr.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0245"/>
                  <a:stretch/>
                </pic:blipFill>
                <pic:spPr bwMode="auto">
                  <a:xfrm>
                    <a:off x="0" y="0"/>
                    <a:ext cx="1543050" cy="32004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208F">
      <w:rPr>
        <w:noProof/>
      </w:rPr>
      <mc:AlternateContent>
        <mc:Choice Requires="wps">
          <w:drawing>
            <wp:anchor distT="0" distB="0" distL="114300" distR="114300" simplePos="0" relativeHeight="251665408" behindDoc="0" locked="0" layoutInCell="1" allowOverlap="1" wp14:anchorId="0A18A298" wp14:editId="6E225AEA">
              <wp:simplePos x="0" y="0"/>
              <wp:positionH relativeFrom="column">
                <wp:posOffset>5243830</wp:posOffset>
              </wp:positionH>
              <wp:positionV relativeFrom="paragraph">
                <wp:posOffset>-77537</wp:posOffset>
              </wp:positionV>
              <wp:extent cx="0" cy="670560"/>
              <wp:effectExtent l="0" t="0" r="19050" b="34290"/>
              <wp:wrapNone/>
              <wp:docPr id="34" name="Straight Connector 34"/>
              <wp:cNvGraphicFramePr/>
              <a:graphic xmlns:a="http://schemas.openxmlformats.org/drawingml/2006/main">
                <a:graphicData uri="http://schemas.microsoft.com/office/word/2010/wordprocessingShape">
                  <wps:wsp>
                    <wps:cNvCnPr/>
                    <wps:spPr>
                      <a:xfrm>
                        <a:off x="0" y="0"/>
                        <a:ext cx="0" cy="670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D774DC" id="Straight Connector 3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9pt,-6.1pt" to="412.9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" strokecolor="#bfbfbf [2412]" strokeweight=".5pt">
              <v:stroke joinstyle="miter"/>
            </v:line>
          </w:pict>
        </mc:Fallback>
      </mc:AlternateContent>
    </w:r>
    <w:r w:rsidRPr="004F7CB0">
      <w:rPr>
        <w:noProof/>
      </w:rPr>
      <mc:AlternateContent>
        <mc:Choice Requires="wps">
          <w:drawing>
            <wp:anchor distT="45720" distB="45720" distL="114300" distR="114300" simplePos="0" relativeHeight="251668480" behindDoc="1" locked="0" layoutInCell="1" allowOverlap="1" wp14:anchorId="3706AE99" wp14:editId="1664E7FF">
              <wp:simplePos x="0" y="0"/>
              <wp:positionH relativeFrom="margin">
                <wp:posOffset>5379085</wp:posOffset>
              </wp:positionH>
              <wp:positionV relativeFrom="paragraph">
                <wp:posOffset>-120082</wp:posOffset>
              </wp:positionV>
              <wp:extent cx="1076325" cy="928370"/>
              <wp:effectExtent l="0" t="0" r="9525" b="0"/>
              <wp:wrapTight wrapText="bothSides">
                <wp:wrapPolygon edited="0">
                  <wp:start x="0" y="0"/>
                  <wp:lineTo x="0" y="20903"/>
                  <wp:lineTo x="21409" y="20903"/>
                  <wp:lineTo x="21409"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928370"/>
                      </a:xfrm>
                      <a:prstGeom prst="rect">
                        <a:avLst/>
                      </a:prstGeom>
                      <a:solidFill>
                        <a:srgbClr val="FFFFFF"/>
                      </a:solidFill>
                      <a:ln w="9525">
                        <a:noFill/>
                        <a:miter lim="800000"/>
                        <a:headEnd/>
                        <a:tailEnd/>
                      </a:ln>
                    </wps:spPr>
                    <wps:txbx>
                      <w:txbxContent>
                        <w:p w14:paraId="0C24E291" w14:textId="77777777" w:rsidR="00301FA3" w:rsidRPr="003F0C94" w:rsidRDefault="00301FA3" w:rsidP="00F3208F">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Mine.</w:t>
                          </w:r>
                        </w:p>
                        <w:p w14:paraId="7E148F44" w14:textId="77777777" w:rsidR="00301FA3" w:rsidRPr="003F0C94" w:rsidRDefault="00301FA3" w:rsidP="00F3208F">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Analyze.</w:t>
                          </w:r>
                        </w:p>
                        <w:p w14:paraId="75C9258D" w14:textId="77777777" w:rsidR="00301FA3" w:rsidRPr="003F0C94" w:rsidRDefault="00301FA3" w:rsidP="00F3208F">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Visualize.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6AE99" id="_x0000_t202" coordsize="21600,21600" o:spt="202" path="m,l,21600r21600,l21600,xe">
              <v:stroke joinstyle="miter"/>
              <v:path gradientshapeok="t" o:connecttype="rect"/>
            </v:shapetype>
            <v:shape id="_x0000_s1027" type="#_x0000_t202" style="position:absolute;margin-left:423.55pt;margin-top:-9.45pt;width:84.75pt;height:73.1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" stroked="f">
              <v:textbox style="mso-fit-shape-to-text:t">
                <w:txbxContent>
                  <w:p w14:paraId="0C24E291" w14:textId="77777777" w:rsidR="00301FA3" w:rsidRPr="003F0C94" w:rsidRDefault="00301FA3" w:rsidP="00F3208F">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Mine.</w:t>
                    </w:r>
                  </w:p>
                  <w:p w14:paraId="7E148F44" w14:textId="77777777" w:rsidR="00301FA3" w:rsidRPr="003F0C94" w:rsidRDefault="00301FA3" w:rsidP="00F3208F">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Analyze.</w:t>
                    </w:r>
                  </w:p>
                  <w:p w14:paraId="75C9258D" w14:textId="77777777" w:rsidR="00301FA3" w:rsidRPr="003F0C94" w:rsidRDefault="00301FA3" w:rsidP="00F3208F">
                    <w:pPr>
                      <w:spacing w:after="0" w:line="240" w:lineRule="auto"/>
                      <w:rPr>
                        <w:rFonts w:ascii="Open Sans" w:hAnsi="Open Sans" w:cs="Open Sans"/>
                        <w:color w:val="D62323"/>
                        <w:sz w:val="28"/>
                        <w:szCs w:val="28"/>
                      </w:rPr>
                    </w:pPr>
                    <w:r w:rsidRPr="003F0C94">
                      <w:rPr>
                        <w:rFonts w:ascii="Open Sans" w:hAnsi="Open Sans" w:cs="Open Sans"/>
                        <w:color w:val="D62323"/>
                        <w:sz w:val="28"/>
                        <w:szCs w:val="28"/>
                      </w:rPr>
                      <w:t>Visualize.</w:t>
                    </w:r>
                  </w:p>
                </w:txbxContent>
              </v:textbox>
              <w10:wrap type="tight" anchorx="margin"/>
            </v:shape>
          </w:pict>
        </mc:Fallback>
      </mc:AlternateContent>
    </w:r>
    <w:r>
      <w:tab/>
    </w:r>
  </w:p>
  <w:p w14:paraId="26620B3A" w14:textId="77777777" w:rsidR="00301FA3" w:rsidRDefault="00301FA3" w:rsidP="00F3208F">
    <w:pPr>
      <w:pStyle w:val="Header"/>
      <w:tabs>
        <w:tab w:val="clear" w:pos="4680"/>
        <w:tab w:val="clear" w:pos="9360"/>
        <w:tab w:val="left" w:pos="3600"/>
      </w:tabs>
    </w:pPr>
  </w:p>
  <w:p w14:paraId="1A55863E" w14:textId="77777777" w:rsidR="00301FA3" w:rsidRDefault="00301FA3" w:rsidP="00F3208F">
    <w:pPr>
      <w:pStyle w:val="Header"/>
      <w:tabs>
        <w:tab w:val="clear" w:pos="4680"/>
        <w:tab w:val="clear" w:pos="9360"/>
        <w:tab w:val="left" w:pos="3600"/>
      </w:tabs>
    </w:pPr>
  </w:p>
  <w:p w14:paraId="5E0BA7A7" w14:textId="77777777" w:rsidR="00301FA3" w:rsidRDefault="00301FA3" w:rsidP="00F3208F">
    <w:pPr>
      <w:pStyle w:val="Header"/>
      <w:tabs>
        <w:tab w:val="clear" w:pos="4680"/>
        <w:tab w:val="clear" w:pos="9360"/>
        <w:tab w:val="left" w:pos="3600"/>
      </w:tabs>
    </w:pPr>
  </w:p>
  <w:p w14:paraId="002B952D" w14:textId="77777777" w:rsidR="00301FA3" w:rsidRDefault="00301FA3" w:rsidP="00F3208F">
    <w:pPr>
      <w:pStyle w:val="Header"/>
      <w:tabs>
        <w:tab w:val="clear" w:pos="4680"/>
        <w:tab w:val="clear" w:pos="9360"/>
        <w:tab w:val="left" w:pos="3600"/>
      </w:tabs>
    </w:pPr>
  </w:p>
  <w:p w14:paraId="23069B38" w14:textId="77777777" w:rsidR="00301FA3" w:rsidRDefault="00301FA3" w:rsidP="00F3208F">
    <w:pPr>
      <w:pStyle w:val="Header"/>
      <w:tabs>
        <w:tab w:val="clear" w:pos="4680"/>
        <w:tab w:val="clear" w:pos="9360"/>
        <w:tab w:val="left" w:pos="3600"/>
      </w:tabs>
    </w:pPr>
  </w:p>
  <w:p w14:paraId="4F7D6BD7" w14:textId="77777777" w:rsidR="00301FA3" w:rsidRDefault="00301FA3" w:rsidP="00F3208F">
    <w:pPr>
      <w:pStyle w:val="Header"/>
      <w:tabs>
        <w:tab w:val="clear" w:pos="4680"/>
        <w:tab w:val="clear" w:pos="9360"/>
        <w:tab w:val="left" w:pos="36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9B7"/>
    <w:multiLevelType w:val="hybridMultilevel"/>
    <w:tmpl w:val="7C5EB93A"/>
    <w:lvl w:ilvl="0" w:tplc="8B2EF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D462C"/>
    <w:multiLevelType w:val="hybridMultilevel"/>
    <w:tmpl w:val="F10A9E52"/>
    <w:lvl w:ilvl="0" w:tplc="564C2D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27473"/>
    <w:multiLevelType w:val="hybridMultilevel"/>
    <w:tmpl w:val="F9D6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C24B8"/>
    <w:multiLevelType w:val="hybridMultilevel"/>
    <w:tmpl w:val="D7A0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94D83"/>
    <w:multiLevelType w:val="hybridMultilevel"/>
    <w:tmpl w:val="E02A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2231B"/>
    <w:multiLevelType w:val="hybridMultilevel"/>
    <w:tmpl w:val="400C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eep Gupta">
    <w15:presenceInfo w15:providerId="Windows Live" w15:userId="78356d253851d347"/>
  </w15:person>
  <w15:person w15:author="roGue">
    <w15:presenceInfo w15:providerId="None" w15:userId="roG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42"/>
    <w:rsid w:val="00001D8A"/>
    <w:rsid w:val="00011B5E"/>
    <w:rsid w:val="00024564"/>
    <w:rsid w:val="000301D3"/>
    <w:rsid w:val="00050FFB"/>
    <w:rsid w:val="000960C7"/>
    <w:rsid w:val="00096533"/>
    <w:rsid w:val="000A3122"/>
    <w:rsid w:val="000B202A"/>
    <w:rsid w:val="000C1585"/>
    <w:rsid w:val="000C1CB7"/>
    <w:rsid w:val="000D3FC5"/>
    <w:rsid w:val="000E20BB"/>
    <w:rsid w:val="000F09D4"/>
    <w:rsid w:val="001034DE"/>
    <w:rsid w:val="00124C4C"/>
    <w:rsid w:val="001322BD"/>
    <w:rsid w:val="0015386F"/>
    <w:rsid w:val="00153B1E"/>
    <w:rsid w:val="00154BFA"/>
    <w:rsid w:val="00173155"/>
    <w:rsid w:val="00183B3F"/>
    <w:rsid w:val="001A087D"/>
    <w:rsid w:val="001A6420"/>
    <w:rsid w:val="001A68D5"/>
    <w:rsid w:val="001E0174"/>
    <w:rsid w:val="001E06C3"/>
    <w:rsid w:val="001E0ECB"/>
    <w:rsid w:val="00231071"/>
    <w:rsid w:val="002457C2"/>
    <w:rsid w:val="00280EE7"/>
    <w:rsid w:val="002828AD"/>
    <w:rsid w:val="0028336A"/>
    <w:rsid w:val="002C4500"/>
    <w:rsid w:val="002F332B"/>
    <w:rsid w:val="00301FA3"/>
    <w:rsid w:val="0030745D"/>
    <w:rsid w:val="00314BBC"/>
    <w:rsid w:val="00352EE0"/>
    <w:rsid w:val="003660F1"/>
    <w:rsid w:val="00373050"/>
    <w:rsid w:val="003804A3"/>
    <w:rsid w:val="00382EA5"/>
    <w:rsid w:val="00391856"/>
    <w:rsid w:val="003D26F6"/>
    <w:rsid w:val="003E206D"/>
    <w:rsid w:val="003F3054"/>
    <w:rsid w:val="004231E5"/>
    <w:rsid w:val="00433D81"/>
    <w:rsid w:val="0045455E"/>
    <w:rsid w:val="004576A9"/>
    <w:rsid w:val="00482A38"/>
    <w:rsid w:val="004834AC"/>
    <w:rsid w:val="004863E0"/>
    <w:rsid w:val="00492422"/>
    <w:rsid w:val="004A4DCB"/>
    <w:rsid w:val="004B32C2"/>
    <w:rsid w:val="004E388C"/>
    <w:rsid w:val="004F7CB0"/>
    <w:rsid w:val="00501A93"/>
    <w:rsid w:val="00525C56"/>
    <w:rsid w:val="0052663E"/>
    <w:rsid w:val="00530ABF"/>
    <w:rsid w:val="00550719"/>
    <w:rsid w:val="00571D58"/>
    <w:rsid w:val="00574DD2"/>
    <w:rsid w:val="00576953"/>
    <w:rsid w:val="00583A64"/>
    <w:rsid w:val="00585065"/>
    <w:rsid w:val="00586BE9"/>
    <w:rsid w:val="0059173C"/>
    <w:rsid w:val="005A2683"/>
    <w:rsid w:val="005D6EC0"/>
    <w:rsid w:val="005E497C"/>
    <w:rsid w:val="005F03FC"/>
    <w:rsid w:val="005F0650"/>
    <w:rsid w:val="005F2DAA"/>
    <w:rsid w:val="005F5671"/>
    <w:rsid w:val="00604979"/>
    <w:rsid w:val="006334B6"/>
    <w:rsid w:val="0064068A"/>
    <w:rsid w:val="006659B8"/>
    <w:rsid w:val="006662EA"/>
    <w:rsid w:val="00670967"/>
    <w:rsid w:val="00672FF0"/>
    <w:rsid w:val="00673CDB"/>
    <w:rsid w:val="00675A78"/>
    <w:rsid w:val="0068267A"/>
    <w:rsid w:val="00694017"/>
    <w:rsid w:val="006951D2"/>
    <w:rsid w:val="006A5279"/>
    <w:rsid w:val="006B3388"/>
    <w:rsid w:val="006F0DE5"/>
    <w:rsid w:val="007003F1"/>
    <w:rsid w:val="007030C0"/>
    <w:rsid w:val="00746643"/>
    <w:rsid w:val="00753E40"/>
    <w:rsid w:val="00755869"/>
    <w:rsid w:val="00762FB8"/>
    <w:rsid w:val="0076307D"/>
    <w:rsid w:val="007649D5"/>
    <w:rsid w:val="007756BF"/>
    <w:rsid w:val="007915FF"/>
    <w:rsid w:val="007B3A56"/>
    <w:rsid w:val="007B5D55"/>
    <w:rsid w:val="007B7258"/>
    <w:rsid w:val="007D1092"/>
    <w:rsid w:val="007D4BB9"/>
    <w:rsid w:val="007F4E53"/>
    <w:rsid w:val="00810B4C"/>
    <w:rsid w:val="00826D90"/>
    <w:rsid w:val="00830D42"/>
    <w:rsid w:val="00875212"/>
    <w:rsid w:val="0088026F"/>
    <w:rsid w:val="00882E31"/>
    <w:rsid w:val="008E5D8F"/>
    <w:rsid w:val="008F4316"/>
    <w:rsid w:val="008F54EE"/>
    <w:rsid w:val="00931230"/>
    <w:rsid w:val="00933C56"/>
    <w:rsid w:val="00945A56"/>
    <w:rsid w:val="00953175"/>
    <w:rsid w:val="00987F67"/>
    <w:rsid w:val="009A28D5"/>
    <w:rsid w:val="009B45E6"/>
    <w:rsid w:val="009C1220"/>
    <w:rsid w:val="009D3F66"/>
    <w:rsid w:val="009E407E"/>
    <w:rsid w:val="009F5FA8"/>
    <w:rsid w:val="00A1052F"/>
    <w:rsid w:val="00A26A9E"/>
    <w:rsid w:val="00A327D6"/>
    <w:rsid w:val="00A42D89"/>
    <w:rsid w:val="00A557BC"/>
    <w:rsid w:val="00A746EF"/>
    <w:rsid w:val="00A95407"/>
    <w:rsid w:val="00AC4D36"/>
    <w:rsid w:val="00AD61E4"/>
    <w:rsid w:val="00AE353E"/>
    <w:rsid w:val="00AF75C2"/>
    <w:rsid w:val="00B01954"/>
    <w:rsid w:val="00B06F4F"/>
    <w:rsid w:val="00B22BA3"/>
    <w:rsid w:val="00B32F69"/>
    <w:rsid w:val="00B4320E"/>
    <w:rsid w:val="00B5014D"/>
    <w:rsid w:val="00B631FB"/>
    <w:rsid w:val="00B849C8"/>
    <w:rsid w:val="00B93560"/>
    <w:rsid w:val="00BD14E2"/>
    <w:rsid w:val="00BD27C0"/>
    <w:rsid w:val="00BD6EBC"/>
    <w:rsid w:val="00BE47A9"/>
    <w:rsid w:val="00C00566"/>
    <w:rsid w:val="00C01194"/>
    <w:rsid w:val="00C03576"/>
    <w:rsid w:val="00C23A31"/>
    <w:rsid w:val="00C316DE"/>
    <w:rsid w:val="00C36FE6"/>
    <w:rsid w:val="00C37AC6"/>
    <w:rsid w:val="00C40567"/>
    <w:rsid w:val="00C47B5C"/>
    <w:rsid w:val="00C723EB"/>
    <w:rsid w:val="00CD59A0"/>
    <w:rsid w:val="00D14A98"/>
    <w:rsid w:val="00D15076"/>
    <w:rsid w:val="00D16FAE"/>
    <w:rsid w:val="00D25D66"/>
    <w:rsid w:val="00D33532"/>
    <w:rsid w:val="00D43493"/>
    <w:rsid w:val="00D527C1"/>
    <w:rsid w:val="00D52839"/>
    <w:rsid w:val="00D61664"/>
    <w:rsid w:val="00D8372F"/>
    <w:rsid w:val="00D877BA"/>
    <w:rsid w:val="00D87A7F"/>
    <w:rsid w:val="00D94075"/>
    <w:rsid w:val="00D94DDB"/>
    <w:rsid w:val="00DC3B9D"/>
    <w:rsid w:val="00E12D16"/>
    <w:rsid w:val="00E25571"/>
    <w:rsid w:val="00E45A06"/>
    <w:rsid w:val="00E55C6D"/>
    <w:rsid w:val="00EA52D3"/>
    <w:rsid w:val="00ED77F0"/>
    <w:rsid w:val="00EF2888"/>
    <w:rsid w:val="00F059D6"/>
    <w:rsid w:val="00F122DC"/>
    <w:rsid w:val="00F240C3"/>
    <w:rsid w:val="00F3208F"/>
    <w:rsid w:val="00F53267"/>
    <w:rsid w:val="00F67CC9"/>
    <w:rsid w:val="00F75EF4"/>
    <w:rsid w:val="00F9483E"/>
    <w:rsid w:val="00F9569A"/>
    <w:rsid w:val="00FB7ADD"/>
    <w:rsid w:val="00FC2082"/>
    <w:rsid w:val="00FE35E1"/>
    <w:rsid w:val="00FE48A9"/>
    <w:rsid w:val="00FE6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23350"/>
  <w15:docId w15:val="{87C948C7-64B6-4EC1-81F4-7E5B7734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2BD"/>
    <w:pPr>
      <w:keepNext/>
      <w:keepLines/>
      <w:spacing w:before="240" w:after="0"/>
      <w:outlineLvl w:val="0"/>
    </w:pPr>
    <w:rPr>
      <w:rFonts w:ascii="Open Sans" w:eastAsiaTheme="majorEastAsia" w:hAnsi="Open Sans" w:cstheme="majorBidi"/>
      <w:color w:val="1F4E79" w:themeColor="accent1" w:themeShade="80"/>
      <w:sz w:val="28"/>
      <w:szCs w:val="32"/>
    </w:rPr>
  </w:style>
  <w:style w:type="paragraph" w:styleId="Heading2">
    <w:name w:val="heading 2"/>
    <w:basedOn w:val="Normal"/>
    <w:next w:val="Normal"/>
    <w:link w:val="Heading2Char"/>
    <w:uiPriority w:val="9"/>
    <w:unhideWhenUsed/>
    <w:qFormat/>
    <w:rsid w:val="00CD59A0"/>
    <w:pPr>
      <w:keepNext/>
      <w:keepLines/>
      <w:spacing w:before="40" w:after="0"/>
      <w:outlineLvl w:val="1"/>
    </w:pPr>
    <w:rPr>
      <w:rFonts w:ascii="Open Sans" w:eastAsiaTheme="majorEastAsia" w:hAnsi="Open Sans" w:cstheme="majorBidi"/>
      <w:color w:val="C00000"/>
      <w:sz w:val="26"/>
      <w:szCs w:val="26"/>
    </w:rPr>
  </w:style>
  <w:style w:type="paragraph" w:styleId="Heading3">
    <w:name w:val="heading 3"/>
    <w:basedOn w:val="Normal"/>
    <w:next w:val="Normal"/>
    <w:link w:val="Heading3Char"/>
    <w:uiPriority w:val="9"/>
    <w:unhideWhenUsed/>
    <w:qFormat/>
    <w:rsid w:val="004576A9"/>
    <w:pPr>
      <w:keepNext/>
      <w:keepLines/>
      <w:spacing w:before="40" w:after="0"/>
      <w:outlineLvl w:val="2"/>
    </w:pPr>
    <w:rPr>
      <w:rFonts w:ascii="Open Sans" w:eastAsiaTheme="majorEastAsia" w:hAnsi="Open Sans"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2BD"/>
    <w:rPr>
      <w:rFonts w:ascii="Open Sans" w:eastAsiaTheme="majorEastAsia" w:hAnsi="Open Sans" w:cstheme="majorBidi"/>
      <w:color w:val="1F4E79" w:themeColor="accent1" w:themeShade="80"/>
      <w:sz w:val="28"/>
      <w:szCs w:val="32"/>
    </w:rPr>
  </w:style>
  <w:style w:type="character" w:customStyle="1" w:styleId="Heading2Char">
    <w:name w:val="Heading 2 Char"/>
    <w:basedOn w:val="DefaultParagraphFont"/>
    <w:link w:val="Heading2"/>
    <w:uiPriority w:val="9"/>
    <w:rsid w:val="00CD59A0"/>
    <w:rPr>
      <w:rFonts w:ascii="Open Sans" w:eastAsiaTheme="majorEastAsia" w:hAnsi="Open Sans" w:cstheme="majorBidi"/>
      <w:color w:val="C00000"/>
      <w:sz w:val="26"/>
      <w:szCs w:val="26"/>
    </w:rPr>
  </w:style>
  <w:style w:type="paragraph" w:styleId="ListParagraph">
    <w:name w:val="List Paragraph"/>
    <w:basedOn w:val="Normal"/>
    <w:uiPriority w:val="34"/>
    <w:qFormat/>
    <w:rsid w:val="00501A93"/>
    <w:pPr>
      <w:ind w:left="720"/>
      <w:contextualSpacing/>
    </w:pPr>
  </w:style>
  <w:style w:type="character" w:customStyle="1" w:styleId="Heading3Char">
    <w:name w:val="Heading 3 Char"/>
    <w:basedOn w:val="DefaultParagraphFont"/>
    <w:link w:val="Heading3"/>
    <w:uiPriority w:val="9"/>
    <w:rsid w:val="004576A9"/>
    <w:rPr>
      <w:rFonts w:ascii="Open Sans" w:eastAsiaTheme="majorEastAsia" w:hAnsi="Open Sans" w:cstheme="majorBidi"/>
      <w:i/>
      <w:sz w:val="24"/>
      <w:szCs w:val="24"/>
    </w:rPr>
  </w:style>
  <w:style w:type="table" w:styleId="TableGrid">
    <w:name w:val="Table Grid"/>
    <w:basedOn w:val="TableNormal"/>
    <w:uiPriority w:val="59"/>
    <w:rsid w:val="00810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1052F"/>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945A56"/>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945A56"/>
    <w:pPr>
      <w:spacing w:after="100"/>
    </w:pPr>
  </w:style>
  <w:style w:type="paragraph" w:styleId="TOC2">
    <w:name w:val="toc 2"/>
    <w:basedOn w:val="Normal"/>
    <w:next w:val="Normal"/>
    <w:autoRedefine/>
    <w:uiPriority w:val="39"/>
    <w:unhideWhenUsed/>
    <w:rsid w:val="00945A56"/>
    <w:pPr>
      <w:spacing w:after="100"/>
      <w:ind w:left="220"/>
    </w:pPr>
  </w:style>
  <w:style w:type="character" w:styleId="Hyperlink">
    <w:name w:val="Hyperlink"/>
    <w:basedOn w:val="DefaultParagraphFont"/>
    <w:uiPriority w:val="99"/>
    <w:unhideWhenUsed/>
    <w:rsid w:val="00945A56"/>
    <w:rPr>
      <w:color w:val="0563C1" w:themeColor="hyperlink"/>
      <w:u w:val="single"/>
    </w:rPr>
  </w:style>
  <w:style w:type="paragraph" w:styleId="Header">
    <w:name w:val="header"/>
    <w:basedOn w:val="Normal"/>
    <w:link w:val="HeaderChar"/>
    <w:uiPriority w:val="99"/>
    <w:unhideWhenUsed/>
    <w:rsid w:val="00183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3F"/>
  </w:style>
  <w:style w:type="paragraph" w:styleId="Footer">
    <w:name w:val="footer"/>
    <w:basedOn w:val="Normal"/>
    <w:link w:val="FooterChar"/>
    <w:uiPriority w:val="99"/>
    <w:unhideWhenUsed/>
    <w:rsid w:val="00183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3F"/>
  </w:style>
  <w:style w:type="paragraph" w:styleId="BalloonText">
    <w:name w:val="Balloon Text"/>
    <w:basedOn w:val="Normal"/>
    <w:link w:val="BalloonTextChar"/>
    <w:uiPriority w:val="99"/>
    <w:semiHidden/>
    <w:unhideWhenUsed/>
    <w:rsid w:val="00366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F1"/>
    <w:rPr>
      <w:rFonts w:ascii="Tahoma" w:hAnsi="Tahoma" w:cs="Tahoma"/>
      <w:sz w:val="16"/>
      <w:szCs w:val="16"/>
    </w:rPr>
  </w:style>
  <w:style w:type="character" w:styleId="FollowedHyperlink">
    <w:name w:val="FollowedHyperlink"/>
    <w:basedOn w:val="DefaultParagraphFont"/>
    <w:uiPriority w:val="99"/>
    <w:semiHidden/>
    <w:unhideWhenUsed/>
    <w:rsid w:val="00FE35E1"/>
    <w:rPr>
      <w:color w:val="954F72" w:themeColor="followedHyperlink"/>
      <w:u w:val="single"/>
    </w:rPr>
  </w:style>
  <w:style w:type="character" w:styleId="CommentReference">
    <w:name w:val="annotation reference"/>
    <w:basedOn w:val="DefaultParagraphFont"/>
    <w:uiPriority w:val="99"/>
    <w:semiHidden/>
    <w:unhideWhenUsed/>
    <w:rsid w:val="00746643"/>
    <w:rPr>
      <w:sz w:val="18"/>
      <w:szCs w:val="18"/>
    </w:rPr>
  </w:style>
  <w:style w:type="paragraph" w:styleId="CommentText">
    <w:name w:val="annotation text"/>
    <w:basedOn w:val="Normal"/>
    <w:link w:val="CommentTextChar"/>
    <w:uiPriority w:val="99"/>
    <w:semiHidden/>
    <w:unhideWhenUsed/>
    <w:rsid w:val="00746643"/>
    <w:pPr>
      <w:spacing w:line="240" w:lineRule="auto"/>
    </w:pPr>
    <w:rPr>
      <w:sz w:val="24"/>
      <w:szCs w:val="24"/>
    </w:rPr>
  </w:style>
  <w:style w:type="character" w:customStyle="1" w:styleId="CommentTextChar">
    <w:name w:val="Comment Text Char"/>
    <w:basedOn w:val="DefaultParagraphFont"/>
    <w:link w:val="CommentText"/>
    <w:uiPriority w:val="99"/>
    <w:semiHidden/>
    <w:rsid w:val="00746643"/>
    <w:rPr>
      <w:sz w:val="24"/>
      <w:szCs w:val="24"/>
    </w:rPr>
  </w:style>
  <w:style w:type="paragraph" w:styleId="CommentSubject">
    <w:name w:val="annotation subject"/>
    <w:basedOn w:val="CommentText"/>
    <w:next w:val="CommentText"/>
    <w:link w:val="CommentSubjectChar"/>
    <w:uiPriority w:val="99"/>
    <w:semiHidden/>
    <w:unhideWhenUsed/>
    <w:rsid w:val="00746643"/>
    <w:rPr>
      <w:b/>
      <w:bCs/>
      <w:sz w:val="20"/>
      <w:szCs w:val="20"/>
    </w:rPr>
  </w:style>
  <w:style w:type="character" w:customStyle="1" w:styleId="CommentSubjectChar">
    <w:name w:val="Comment Subject Char"/>
    <w:basedOn w:val="CommentTextChar"/>
    <w:link w:val="CommentSubject"/>
    <w:uiPriority w:val="99"/>
    <w:semiHidden/>
    <w:rsid w:val="007466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8291">
      <w:bodyDiv w:val="1"/>
      <w:marLeft w:val="0"/>
      <w:marRight w:val="0"/>
      <w:marTop w:val="0"/>
      <w:marBottom w:val="0"/>
      <w:divBdr>
        <w:top w:val="none" w:sz="0" w:space="0" w:color="auto"/>
        <w:left w:val="none" w:sz="0" w:space="0" w:color="auto"/>
        <w:bottom w:val="none" w:sz="0" w:space="0" w:color="auto"/>
        <w:right w:val="none" w:sz="0" w:space="0" w:color="auto"/>
      </w:divBdr>
      <w:divsChild>
        <w:div w:id="1989632601">
          <w:marLeft w:val="0"/>
          <w:marRight w:val="0"/>
          <w:marTop w:val="0"/>
          <w:marBottom w:val="0"/>
          <w:divBdr>
            <w:top w:val="none" w:sz="0" w:space="0" w:color="auto"/>
            <w:left w:val="none" w:sz="0" w:space="0" w:color="auto"/>
            <w:bottom w:val="none" w:sz="0" w:space="0" w:color="auto"/>
            <w:right w:val="none" w:sz="0" w:space="0" w:color="auto"/>
          </w:divBdr>
          <w:divsChild>
            <w:div w:id="1779182314">
              <w:marLeft w:val="0"/>
              <w:marRight w:val="0"/>
              <w:marTop w:val="0"/>
              <w:marBottom w:val="0"/>
              <w:divBdr>
                <w:top w:val="none" w:sz="0" w:space="0" w:color="auto"/>
                <w:left w:val="none" w:sz="0" w:space="0" w:color="auto"/>
                <w:bottom w:val="none" w:sz="0" w:space="0" w:color="auto"/>
                <w:right w:val="none" w:sz="0" w:space="0" w:color="auto"/>
              </w:divBdr>
              <w:divsChild>
                <w:div w:id="1149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3047">
      <w:bodyDiv w:val="1"/>
      <w:marLeft w:val="0"/>
      <w:marRight w:val="0"/>
      <w:marTop w:val="0"/>
      <w:marBottom w:val="0"/>
      <w:divBdr>
        <w:top w:val="none" w:sz="0" w:space="0" w:color="auto"/>
        <w:left w:val="none" w:sz="0" w:space="0" w:color="auto"/>
        <w:bottom w:val="none" w:sz="0" w:space="0" w:color="auto"/>
        <w:right w:val="none" w:sz="0" w:space="0" w:color="auto"/>
      </w:divBdr>
    </w:div>
    <w:div w:id="17838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503F5-D92F-4E5E-946A-C7EE634E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roGue</cp:lastModifiedBy>
  <cp:revision>3</cp:revision>
  <cp:lastPrinted>2013-11-25T16:18:00Z</cp:lastPrinted>
  <dcterms:created xsi:type="dcterms:W3CDTF">2014-08-28T17:39:00Z</dcterms:created>
  <dcterms:modified xsi:type="dcterms:W3CDTF">2014-08-28T17:49:00Z</dcterms:modified>
</cp:coreProperties>
</file>